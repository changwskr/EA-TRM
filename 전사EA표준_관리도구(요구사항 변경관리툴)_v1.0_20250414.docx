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973"/>
      </w:tblGrid>
      <w:tr w:rsidR="007C083B" w:rsidRPr="00A17327" w14:paraId="2D63A627" w14:textId="77777777" w:rsidTr="004C5B16">
        <w:trPr>
          <w:trHeight w:val="3369"/>
          <w:jc w:val="center"/>
        </w:trPr>
        <w:tc>
          <w:tcPr>
            <w:tcW w:w="9639" w:type="dxa"/>
            <w:gridSpan w:val="2"/>
            <w:tcBorders>
              <w:top w:val="single" w:sz="24" w:space="0" w:color="000000"/>
              <w:left w:val="single" w:sz="12" w:space="0" w:color="FFFFFF"/>
              <w:right w:val="single" w:sz="8" w:space="0" w:color="FFFFFF"/>
            </w:tcBorders>
            <w:shd w:val="clear" w:color="auto" w:fill="F2F2F2"/>
            <w:vAlign w:val="center"/>
          </w:tcPr>
          <w:p w14:paraId="14737BDE" w14:textId="7C3C9CDD" w:rsidR="007C083B" w:rsidRPr="00A17327" w:rsidRDefault="00AB5122" w:rsidP="004C5B16">
            <w:pPr>
              <w:spacing w:line="240" w:lineRule="auto"/>
              <w:ind w:leftChars="71" w:left="142"/>
              <w:jc w:val="center"/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</w:pP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begin"/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instrText xml:space="preserve"> DOCPROPERTY  산출물명  \* MERGEFORMAT </w:instrText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separate"/>
            </w:r>
            <w:r w:rsidR="00BC6665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 xml:space="preserve">전사 </w:t>
            </w:r>
            <w:r w:rsidR="00BC6665"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t xml:space="preserve">EA </w:t>
            </w:r>
            <w:r w:rsidR="00BC6665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 xml:space="preserve">표준 </w:t>
            </w:r>
            <w:r w:rsidR="00BC6665"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t>Profile</w:t>
            </w:r>
            <w:r w:rsidR="006423EF" w:rsidRPr="00A17327">
              <w:rPr>
                <w:rFonts w:ascii="새굴림" w:eastAsia="새굴림" w:hAnsi="새굴림" w:hint="eastAsia"/>
                <w:b/>
                <w:spacing w:val="-20"/>
                <w:sz w:val="72"/>
                <w:szCs w:val="72"/>
              </w:rPr>
              <w:t>정의서</w:t>
            </w:r>
            <w:r w:rsidRPr="00A17327">
              <w:rPr>
                <w:rFonts w:ascii="새굴림" w:eastAsia="새굴림" w:hAnsi="새굴림"/>
                <w:b/>
                <w:spacing w:val="-20"/>
                <w:sz w:val="72"/>
                <w:szCs w:val="72"/>
              </w:rPr>
              <w:fldChar w:fldCharType="end"/>
            </w:r>
          </w:p>
        </w:tc>
      </w:tr>
      <w:tr w:rsidR="007C083B" w:rsidRPr="00A17327" w14:paraId="42C2046C" w14:textId="77777777" w:rsidTr="004C5B16">
        <w:trPr>
          <w:trHeight w:val="9163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right w:val="single" w:sz="8" w:space="0" w:color="FFFFFF"/>
            </w:tcBorders>
          </w:tcPr>
          <w:p w14:paraId="7E2828B8" w14:textId="77777777" w:rsidR="007C083B" w:rsidRPr="00A17327" w:rsidRDefault="007C083B" w:rsidP="004C5B16">
            <w:pPr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2E5EBAB9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1900152F" w14:textId="70285C7E" w:rsidR="003C741F" w:rsidRPr="00A17327" w:rsidRDefault="00BC6665" w:rsidP="004C5B16">
            <w:pPr>
              <w:jc w:val="right"/>
              <w:rPr>
                <w:rFonts w:ascii="새굴림" w:eastAsia="새굴림" w:hAnsi="새굴림"/>
                <w:sz w:val="22"/>
                <w:szCs w:val="20"/>
                <w:lang w:val="en-US"/>
              </w:rPr>
            </w:pPr>
            <w:r w:rsidRPr="00A17327">
              <w:rPr>
                <w:rFonts w:ascii="새굴림" w:eastAsia="새굴림" w:hAnsi="새굴림" w:hint="eastAsia"/>
                <w:b/>
                <w:sz w:val="40"/>
                <w:szCs w:val="20"/>
                <w:lang w:val="en-US"/>
              </w:rPr>
              <w:t>사내 표준 정의 사업</w:t>
            </w:r>
            <w:r w:rsidRPr="00A17327">
              <w:rPr>
                <w:rFonts w:ascii="새굴림" w:eastAsia="새굴림" w:hAnsi="새굴림"/>
                <w:sz w:val="22"/>
                <w:szCs w:val="20"/>
                <w:lang w:val="en-US"/>
              </w:rPr>
              <w:t xml:space="preserve"> </w:t>
            </w:r>
          </w:p>
          <w:p w14:paraId="51EA216F" w14:textId="7B83F8FE" w:rsidR="00413E20" w:rsidRPr="00A17327" w:rsidRDefault="00EE0196" w:rsidP="004C5B16">
            <w:pPr>
              <w:jc w:val="right"/>
              <w:rPr>
                <w:rFonts w:ascii="새굴림" w:eastAsia="새굴림" w:hAnsi="새굴림"/>
                <w:sz w:val="32"/>
                <w:szCs w:val="28"/>
                <w:lang w:val="en-US"/>
              </w:rPr>
            </w:pPr>
            <w:r>
              <w:rPr>
                <w:rFonts w:ascii="새굴림" w:eastAsia="새굴림" w:hAnsi="새굴림" w:hint="eastAsia"/>
                <w:sz w:val="32"/>
                <w:szCs w:val="28"/>
                <w:lang w:val="en-US"/>
              </w:rPr>
              <w:t>요구사항 변경관리 툴</w:t>
            </w:r>
          </w:p>
          <w:p w14:paraId="2E430FBA" w14:textId="77777777" w:rsidR="004C5B16" w:rsidRPr="00A17327" w:rsidRDefault="004C5B16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7182ABEF" w14:textId="04083B67" w:rsidR="003C741F" w:rsidRPr="00A17327" w:rsidRDefault="00413E20" w:rsidP="004C5B16">
            <w:pPr>
              <w:ind w:left="400"/>
              <w:jc w:val="right"/>
              <w:rPr>
                <w:rFonts w:ascii="새굴림" w:eastAsia="새굴림" w:hAnsi="새굴림"/>
                <w:b/>
                <w:i/>
                <w:sz w:val="44"/>
                <w:szCs w:val="44"/>
              </w:rPr>
            </w:pPr>
            <w:r w:rsidRPr="00A17327">
              <w:rPr>
                <w:rFonts w:ascii="새굴림" w:eastAsia="새굴림" w:hAnsi="새굴림"/>
                <w:b/>
                <w:sz w:val="44"/>
                <w:szCs w:val="44"/>
              </w:rPr>
              <w:t xml:space="preserve">Version </w:t>
            </w:r>
            <w:r w:rsidR="00BC6665" w:rsidRPr="00A17327">
              <w:rPr>
                <w:rFonts w:ascii="새굴림" w:eastAsia="새굴림" w:hAnsi="새굴림"/>
                <w:b/>
                <w:sz w:val="44"/>
                <w:szCs w:val="44"/>
              </w:rPr>
              <w:t>1.</w:t>
            </w:r>
            <w:r w:rsidR="0080676C" w:rsidRPr="00A17327">
              <w:rPr>
                <w:rFonts w:ascii="새굴림" w:eastAsia="새굴림" w:hAnsi="새굴림"/>
                <w:b/>
                <w:sz w:val="44"/>
                <w:szCs w:val="44"/>
              </w:rPr>
              <w:t>0</w:t>
            </w:r>
          </w:p>
          <w:p w14:paraId="3D0AF426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68452740" w14:textId="45428D96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253E9533" w14:textId="6CEE99F8" w:rsidR="00F9758E" w:rsidRPr="00A17327" w:rsidRDefault="00F9758E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1895B422" w14:textId="77777777" w:rsidR="00F9758E" w:rsidRPr="00A17327" w:rsidRDefault="00F9758E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4F8EA714" w14:textId="77777777" w:rsidR="004C5B16" w:rsidRPr="00A17327" w:rsidRDefault="004C5B16" w:rsidP="004C5B16">
            <w:pPr>
              <w:jc w:val="right"/>
              <w:rPr>
                <w:rFonts w:ascii="새굴림" w:eastAsia="새굴림" w:hAnsi="새굴림"/>
                <w:szCs w:val="28"/>
              </w:rPr>
            </w:pPr>
          </w:p>
          <w:p w14:paraId="3FFFAD19" w14:textId="3BD2AE89" w:rsidR="003C741F" w:rsidRPr="00A17327" w:rsidRDefault="00BC6665" w:rsidP="004C5B16">
            <w:pPr>
              <w:jc w:val="right"/>
              <w:rPr>
                <w:rFonts w:ascii="새굴림" w:eastAsia="새굴림" w:hAnsi="새굴림"/>
                <w:sz w:val="28"/>
                <w:szCs w:val="28"/>
                <w:lang w:val="en-US"/>
              </w:rPr>
            </w:pPr>
            <w:r w:rsidRPr="00A17327">
              <w:rPr>
                <w:rFonts w:ascii="새굴림" w:eastAsia="새굴림" w:hAnsi="새굴림" w:hint="eastAsia"/>
                <w:sz w:val="28"/>
                <w:szCs w:val="28"/>
                <w:lang w:val="en-US"/>
              </w:rPr>
              <w:t>A</w:t>
            </w:r>
            <w:r w:rsidRPr="00A17327">
              <w:rPr>
                <w:rFonts w:ascii="새굴림" w:eastAsia="새굴림" w:hAnsi="새굴림"/>
                <w:sz w:val="28"/>
                <w:szCs w:val="28"/>
                <w:lang w:val="en-US"/>
              </w:rPr>
              <w:t>rchitect/SWAT</w:t>
            </w:r>
          </w:p>
          <w:p w14:paraId="4EA072AB" w14:textId="77777777" w:rsidR="003C741F" w:rsidRPr="00A17327" w:rsidRDefault="003C741F" w:rsidP="004C5B16">
            <w:pPr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  <w:p w14:paraId="62E9E9FA" w14:textId="0CA844A9" w:rsidR="003C741F" w:rsidRPr="00A17327" w:rsidRDefault="003C741F" w:rsidP="004C5B16">
            <w:pPr>
              <w:ind w:right="600"/>
              <w:jc w:val="right"/>
              <w:rPr>
                <w:rFonts w:ascii="새굴림" w:eastAsia="새굴림" w:hAnsi="새굴림"/>
                <w:szCs w:val="28"/>
                <w:lang w:val="en-US"/>
              </w:rPr>
            </w:pPr>
          </w:p>
        </w:tc>
      </w:tr>
      <w:tr w:rsidR="007C083B" w:rsidRPr="00A17327" w14:paraId="1BE7C7D9" w14:textId="77777777" w:rsidTr="00865BA4">
        <w:trPr>
          <w:trHeight w:val="86"/>
          <w:jc w:val="center"/>
        </w:trPr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28306C97" w14:textId="77777777" w:rsidR="007C083B" w:rsidRPr="00A17327" w:rsidRDefault="007C083B" w:rsidP="004C5B16">
            <w:pPr>
              <w:ind w:right="2240"/>
              <w:jc w:val="right"/>
              <w:rPr>
                <w:rFonts w:ascii="새굴림" w:eastAsia="새굴림" w:hAnsi="새굴림"/>
                <w:szCs w:val="28"/>
              </w:rPr>
            </w:pPr>
          </w:p>
        </w:tc>
        <w:tc>
          <w:tcPr>
            <w:tcW w:w="797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64C2B006" w14:textId="77777777" w:rsidR="007C083B" w:rsidRPr="00A17327" w:rsidRDefault="007C083B" w:rsidP="004C5B16">
            <w:pPr>
              <w:ind w:leftChars="71" w:left="142"/>
              <w:jc w:val="left"/>
              <w:rPr>
                <w:rFonts w:ascii="새굴림" w:eastAsia="새굴림" w:hAnsi="새굴림"/>
                <w:sz w:val="10"/>
                <w:szCs w:val="28"/>
              </w:rPr>
            </w:pPr>
          </w:p>
        </w:tc>
      </w:tr>
      <w:tr w:rsidR="007C083B" w:rsidRPr="00A17327" w14:paraId="33E3FB08" w14:textId="77777777" w:rsidTr="00A40F83">
        <w:trPr>
          <w:trHeight w:val="758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bottom w:val="single" w:sz="24" w:space="0" w:color="auto"/>
              <w:right w:val="single" w:sz="8" w:space="0" w:color="FFFFFF"/>
            </w:tcBorders>
            <w:vAlign w:val="center"/>
          </w:tcPr>
          <w:p w14:paraId="25EA985D" w14:textId="0E12AFBA" w:rsidR="007C083B" w:rsidRPr="00A17327" w:rsidRDefault="00865BA4" w:rsidP="00865BA4">
            <w:pPr>
              <w:spacing w:after="0" w:line="240" w:lineRule="auto"/>
              <w:ind w:leftChars="159" w:left="318"/>
              <w:jc w:val="right"/>
              <w:rPr>
                <w:rFonts w:ascii="새굴림" w:eastAsia="새굴림" w:hAnsi="새굴림"/>
                <w:szCs w:val="28"/>
              </w:rPr>
            </w:pPr>
            <w:r w:rsidRPr="00A17327">
              <w:rPr>
                <w:rFonts w:ascii="새굴림" w:eastAsia="새굴림" w:hAnsi="새굴림"/>
                <w:sz w:val="24"/>
                <w:szCs w:val="28"/>
              </w:rPr>
              <w:lastRenderedPageBreak/>
              <w:fldChar w:fldCharType="begin"/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instrText xml:space="preserve"> DOCPROPERTY  수행사명  \* MERGEFORMAT </w:instrText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fldChar w:fldCharType="separate"/>
            </w:r>
            <w:r w:rsidR="006423EF" w:rsidRPr="00A17327">
              <w:rPr>
                <w:rFonts w:ascii="새굴림" w:eastAsia="새굴림" w:hAnsi="새굴림" w:hint="eastAsia"/>
                <w:sz w:val="24"/>
                <w:szCs w:val="28"/>
              </w:rPr>
              <w:t>SK주식회사</w:t>
            </w:r>
            <w:r w:rsidRPr="00A17327">
              <w:rPr>
                <w:rFonts w:ascii="새굴림" w:eastAsia="새굴림" w:hAnsi="새굴림"/>
                <w:sz w:val="24"/>
                <w:szCs w:val="28"/>
              </w:rPr>
              <w:fldChar w:fldCharType="end"/>
            </w:r>
          </w:p>
        </w:tc>
      </w:tr>
    </w:tbl>
    <w:p w14:paraId="7E6D7DEA" w14:textId="5CB3BA90" w:rsidR="009A4595" w:rsidRPr="00A17327" w:rsidRDefault="009A4595" w:rsidP="009A4595">
      <w:pPr>
        <w:ind w:left="400"/>
        <w:jc w:val="center"/>
        <w:rPr>
          <w:rFonts w:ascii="새굴림" w:eastAsia="새굴림" w:hAnsi="새굴림"/>
          <w:b/>
          <w:sz w:val="28"/>
        </w:rPr>
      </w:pPr>
      <w:bookmarkStart w:id="0" w:name="_Toc372129010"/>
      <w:bookmarkStart w:id="1" w:name="_Toc353361595"/>
      <w:bookmarkStart w:id="2" w:name="_Ref353360937"/>
      <w:bookmarkStart w:id="3" w:name="_Ref353351772"/>
      <w:proofErr w:type="gramStart"/>
      <w:r w:rsidRPr="00A17327">
        <w:rPr>
          <w:rFonts w:ascii="새굴림" w:eastAsia="새굴림" w:hAnsi="새굴림"/>
          <w:b/>
          <w:sz w:val="28"/>
        </w:rPr>
        <w:t>제.개정</w:t>
      </w:r>
      <w:proofErr w:type="gramEnd"/>
      <w:r w:rsidRPr="00A17327">
        <w:rPr>
          <w:rFonts w:ascii="새굴림" w:eastAsia="새굴림" w:hAnsi="새굴림"/>
          <w:b/>
          <w:sz w:val="28"/>
        </w:rPr>
        <w:t xml:space="preserve"> 이력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741"/>
        <w:gridCol w:w="4922"/>
        <w:gridCol w:w="1501"/>
      </w:tblGrid>
      <w:tr w:rsidR="009A4595" w:rsidRPr="00A17327" w14:paraId="71BD1C4A" w14:textId="77777777" w:rsidTr="002603A1">
        <w:trPr>
          <w:trHeight w:val="237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98485E6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버전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C11A730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변경일자</w:t>
            </w:r>
          </w:p>
        </w:tc>
        <w:tc>
          <w:tcPr>
            <w:tcW w:w="49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4C47C616" w14:textId="77777777" w:rsidR="009A4595" w:rsidRPr="00A17327" w:rsidRDefault="009A4595" w:rsidP="002D3AFA">
            <w:pPr>
              <w:ind w:left="400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proofErr w:type="gramStart"/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제.개정</w:t>
            </w:r>
            <w:proofErr w:type="gramEnd"/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 xml:space="preserve"> 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14:paraId="78871853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b/>
                <w:sz w:val="18"/>
                <w:szCs w:val="18"/>
              </w:rPr>
              <w:t>작성자</w:t>
            </w:r>
          </w:p>
        </w:tc>
      </w:tr>
      <w:tr w:rsidR="009A4595" w:rsidRPr="00A17327" w14:paraId="127B7A26" w14:textId="77777777" w:rsidTr="002603A1">
        <w:trPr>
          <w:trHeight w:val="388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14:paraId="7EF331B3" w14:textId="6E7A5956" w:rsidR="009A4595" w:rsidRPr="00A17327" w:rsidRDefault="00BD783C" w:rsidP="002D3AFA">
            <w:pPr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>
              <w:rPr>
                <w:rFonts w:ascii="새굴림" w:eastAsia="새굴림" w:hAnsi="새굴림"/>
                <w:i/>
                <w:sz w:val="18"/>
                <w:szCs w:val="18"/>
              </w:rPr>
              <w:t>1.0</w:t>
            </w:r>
          </w:p>
        </w:tc>
        <w:tc>
          <w:tcPr>
            <w:tcW w:w="1741" w:type="dxa"/>
            <w:tcBorders>
              <w:top w:val="single" w:sz="6" w:space="0" w:color="auto"/>
            </w:tcBorders>
          </w:tcPr>
          <w:sdt>
            <w:sdtPr>
              <w:rPr>
                <w:rFonts w:ascii="새굴림" w:eastAsia="새굴림" w:hAnsi="새굴림"/>
                <w:b/>
                <w:sz w:val="18"/>
                <w:szCs w:val="18"/>
              </w:rPr>
              <w:alias w:val="날짜"/>
              <w:tag w:val="날짜"/>
              <w:id w:val="582497775"/>
              <w:placeholder>
                <w:docPart w:val="12B48DE935D74C29AD9826AAD587390B"/>
              </w:placeholder>
              <w:date w:fullDate="2025-04-14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2C692BE" w14:textId="7BAE3776" w:rsidR="009A4595" w:rsidRPr="00A17327" w:rsidRDefault="007535A4" w:rsidP="009A4595">
                <w:pPr>
                  <w:ind w:right="360"/>
                  <w:rPr>
                    <w:rFonts w:ascii="새굴림" w:eastAsia="새굴림" w:hAnsi="새굴림"/>
                    <w:b/>
                    <w:sz w:val="18"/>
                    <w:szCs w:val="18"/>
                  </w:rPr>
                </w:pPr>
                <w:r>
                  <w:rPr>
                    <w:rFonts w:ascii="새굴림" w:eastAsia="새굴림" w:hAnsi="새굴림" w:hint="eastAsia"/>
                    <w:b/>
                    <w:sz w:val="18"/>
                    <w:szCs w:val="18"/>
                  </w:rPr>
                  <w:t>2025-04-14</w:t>
                </w:r>
              </w:p>
            </w:sdtContent>
          </w:sdt>
        </w:tc>
        <w:tc>
          <w:tcPr>
            <w:tcW w:w="4922" w:type="dxa"/>
            <w:tcBorders>
              <w:top w:val="single" w:sz="6" w:space="0" w:color="auto"/>
            </w:tcBorders>
          </w:tcPr>
          <w:p w14:paraId="26F86076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 w:rsidRPr="00A17327">
              <w:rPr>
                <w:rFonts w:ascii="새굴림" w:eastAsia="새굴림" w:hAnsi="새굴림"/>
                <w:i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14:paraId="219955C0" w14:textId="3D72EDE0" w:rsidR="009A4595" w:rsidRPr="00A17327" w:rsidRDefault="00BC6665" w:rsidP="002D3AFA">
            <w:pPr>
              <w:ind w:left="33"/>
              <w:jc w:val="center"/>
              <w:rPr>
                <w:rFonts w:ascii="새굴림" w:eastAsia="새굴림" w:hAnsi="새굴림"/>
                <w:i/>
                <w:sz w:val="18"/>
                <w:szCs w:val="18"/>
              </w:rPr>
            </w:pPr>
            <w:r w:rsidRPr="00A17327">
              <w:rPr>
                <w:rFonts w:ascii="새굴림" w:eastAsia="새굴림" w:hAnsi="새굴림" w:hint="eastAsia"/>
                <w:i/>
                <w:sz w:val="18"/>
                <w:szCs w:val="18"/>
              </w:rPr>
              <w:t>장우승</w:t>
            </w:r>
          </w:p>
        </w:tc>
      </w:tr>
      <w:tr w:rsidR="009A4595" w:rsidRPr="00A17327" w14:paraId="17686AD9" w14:textId="77777777" w:rsidTr="002603A1">
        <w:trPr>
          <w:trHeight w:val="243"/>
          <w:jc w:val="center"/>
        </w:trPr>
        <w:tc>
          <w:tcPr>
            <w:tcW w:w="1079" w:type="dxa"/>
          </w:tcPr>
          <w:p w14:paraId="2609BDA7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EBD6BD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3DEC51D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43CB13E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4BC2773E" w14:textId="77777777" w:rsidTr="002603A1">
        <w:trPr>
          <w:trHeight w:val="243"/>
          <w:jc w:val="center"/>
        </w:trPr>
        <w:tc>
          <w:tcPr>
            <w:tcW w:w="1079" w:type="dxa"/>
          </w:tcPr>
          <w:p w14:paraId="1BD7B9B6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DFC3B68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107FD8C7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3AC1586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00203B57" w14:textId="77777777" w:rsidTr="002603A1">
        <w:trPr>
          <w:trHeight w:val="243"/>
          <w:jc w:val="center"/>
        </w:trPr>
        <w:tc>
          <w:tcPr>
            <w:tcW w:w="1079" w:type="dxa"/>
          </w:tcPr>
          <w:p w14:paraId="7E655CE3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11A968B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B236F94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97C4999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38CC4338" w14:textId="77777777" w:rsidTr="002603A1">
        <w:trPr>
          <w:trHeight w:val="243"/>
          <w:jc w:val="center"/>
        </w:trPr>
        <w:tc>
          <w:tcPr>
            <w:tcW w:w="1079" w:type="dxa"/>
          </w:tcPr>
          <w:p w14:paraId="6F913A64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3179FA9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F8FB9F1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7DD1DC8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53A33FE4" w14:textId="77777777" w:rsidTr="002603A1">
        <w:trPr>
          <w:trHeight w:val="243"/>
          <w:jc w:val="center"/>
        </w:trPr>
        <w:tc>
          <w:tcPr>
            <w:tcW w:w="1079" w:type="dxa"/>
          </w:tcPr>
          <w:p w14:paraId="0F3B92B7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7B782203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ABDBB62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6BCA86D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FFB67AD" w14:textId="77777777" w:rsidTr="002603A1">
        <w:trPr>
          <w:trHeight w:val="243"/>
          <w:jc w:val="center"/>
        </w:trPr>
        <w:tc>
          <w:tcPr>
            <w:tcW w:w="1079" w:type="dxa"/>
          </w:tcPr>
          <w:p w14:paraId="38D6F5C1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99EC47B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4AE47494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9594010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59E248D" w14:textId="77777777" w:rsidTr="002603A1">
        <w:trPr>
          <w:trHeight w:val="243"/>
          <w:jc w:val="center"/>
        </w:trPr>
        <w:tc>
          <w:tcPr>
            <w:tcW w:w="1079" w:type="dxa"/>
          </w:tcPr>
          <w:p w14:paraId="5AC524B9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581EB4FB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2D11F0FA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45680F6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70EEE984" w14:textId="77777777" w:rsidTr="002603A1">
        <w:trPr>
          <w:trHeight w:val="243"/>
          <w:jc w:val="center"/>
        </w:trPr>
        <w:tc>
          <w:tcPr>
            <w:tcW w:w="1079" w:type="dxa"/>
          </w:tcPr>
          <w:p w14:paraId="3EECFE21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741" w:type="dxa"/>
          </w:tcPr>
          <w:p w14:paraId="24DE07B7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74DAB52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5643917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19DAD244" w14:textId="77777777" w:rsidTr="002603A1">
        <w:trPr>
          <w:trHeight w:val="243"/>
          <w:jc w:val="center"/>
        </w:trPr>
        <w:tc>
          <w:tcPr>
            <w:tcW w:w="1079" w:type="dxa"/>
          </w:tcPr>
          <w:p w14:paraId="188155B5" w14:textId="77777777" w:rsidR="009A4595" w:rsidRPr="00A17327" w:rsidRDefault="009A4595" w:rsidP="009017B1">
            <w:pPr>
              <w:jc w:val="center"/>
              <w:rPr>
                <w:rFonts w:ascii="새굴림" w:eastAsia="새굴림" w:hAnsi="새굴림"/>
              </w:rPr>
            </w:pPr>
          </w:p>
        </w:tc>
        <w:tc>
          <w:tcPr>
            <w:tcW w:w="1741" w:type="dxa"/>
          </w:tcPr>
          <w:p w14:paraId="34C1B1D5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4922" w:type="dxa"/>
          </w:tcPr>
          <w:p w14:paraId="05D0113F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A3261B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A4595" w:rsidRPr="00A17327" w14:paraId="2A61FFEF" w14:textId="77777777" w:rsidTr="002603A1">
        <w:trPr>
          <w:trHeight w:val="243"/>
          <w:jc w:val="center"/>
        </w:trPr>
        <w:tc>
          <w:tcPr>
            <w:tcW w:w="1079" w:type="dxa"/>
          </w:tcPr>
          <w:p w14:paraId="7AC1440E" w14:textId="77777777" w:rsidR="009A4595" w:rsidRPr="00A17327" w:rsidRDefault="009A4595" w:rsidP="002D3AFA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1741" w:type="dxa"/>
          </w:tcPr>
          <w:p w14:paraId="635CC69E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4922" w:type="dxa"/>
          </w:tcPr>
          <w:p w14:paraId="793C8D36" w14:textId="77777777" w:rsidR="009A4595" w:rsidRPr="00A17327" w:rsidRDefault="009A4595" w:rsidP="002D3AFA">
            <w:pPr>
              <w:ind w:left="34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14:paraId="23024D73" w14:textId="77777777" w:rsidR="009A4595" w:rsidRPr="00A17327" w:rsidRDefault="009A4595" w:rsidP="002D3AFA">
            <w:pPr>
              <w:ind w:left="33"/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</w:tbl>
    <w:p w14:paraId="4FBA0535" w14:textId="06A2C1FD" w:rsidR="009017B1" w:rsidRPr="00A17327" w:rsidRDefault="009017B1">
      <w:pPr>
        <w:jc w:val="left"/>
        <w:rPr>
          <w:rFonts w:ascii="새굴림" w:eastAsia="새굴림" w:hAnsi="새굴림"/>
          <w:sz w:val="24"/>
        </w:rPr>
      </w:pPr>
    </w:p>
    <w:p w14:paraId="2CF8B9B7" w14:textId="77777777" w:rsidR="009017B1" w:rsidRPr="00A17327" w:rsidRDefault="009017B1">
      <w:pPr>
        <w:jc w:val="left"/>
        <w:rPr>
          <w:rFonts w:ascii="새굴림" w:eastAsia="새굴림" w:hAnsi="새굴림"/>
          <w:sz w:val="24"/>
        </w:rPr>
      </w:pPr>
      <w:r w:rsidRPr="00A17327">
        <w:rPr>
          <w:rFonts w:ascii="새굴림" w:eastAsia="새굴림" w:hAnsi="새굴림"/>
          <w:sz w:val="24"/>
        </w:rPr>
        <w:br w:type="page"/>
      </w:r>
    </w:p>
    <w:sdt>
      <w:sdtPr>
        <w:rPr>
          <w:rFonts w:ascii="새굴림" w:eastAsia="새굴림" w:hAnsi="새굴림" w:cs="Times New Roman"/>
          <w:b w:val="0"/>
          <w:bCs w:val="0"/>
          <w:color w:val="auto"/>
          <w:sz w:val="22"/>
          <w:szCs w:val="22"/>
          <w:lang w:val="ko-KR"/>
        </w:rPr>
        <w:id w:val="2976983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CF95ACD" w14:textId="77777777" w:rsidR="009017B1" w:rsidRPr="00A17327" w:rsidRDefault="009017B1" w:rsidP="009017B1">
          <w:pPr>
            <w:pStyle w:val="TOC"/>
            <w:rPr>
              <w:rFonts w:ascii="새굴림" w:eastAsia="새굴림" w:hAnsi="새굴림"/>
            </w:rPr>
          </w:pPr>
          <w:r w:rsidRPr="00A17327">
            <w:rPr>
              <w:rFonts w:ascii="새굴림" w:eastAsia="새굴림" w:hAnsi="새굴림"/>
              <w:lang w:val="ko-KR"/>
            </w:rPr>
            <w:t>Index / 목차</w:t>
          </w:r>
        </w:p>
        <w:p w14:paraId="26717929" w14:textId="045F1B72" w:rsidR="001D3DDD" w:rsidRDefault="009017B1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r w:rsidRPr="00A17327">
            <w:rPr>
              <w:rFonts w:ascii="새굴림" w:eastAsia="새굴림" w:hAnsi="새굴림"/>
            </w:rPr>
            <w:fldChar w:fldCharType="begin"/>
          </w:r>
          <w:r w:rsidRPr="00A17327">
            <w:rPr>
              <w:rFonts w:ascii="새굴림" w:eastAsia="새굴림" w:hAnsi="새굴림"/>
            </w:rPr>
            <w:instrText xml:space="preserve"> TOC \o "1-3" \h \z \u </w:instrText>
          </w:r>
          <w:r w:rsidRPr="00A17327">
            <w:rPr>
              <w:rFonts w:ascii="새굴림" w:eastAsia="새굴림" w:hAnsi="새굴림"/>
            </w:rPr>
            <w:fldChar w:fldCharType="separate"/>
          </w:r>
          <w:hyperlink w:anchor="_Toc196227006" w:history="1">
            <w:r w:rsidR="001D3DDD" w:rsidRPr="004B2B66">
              <w:rPr>
                <w:rStyle w:val="af0"/>
                <w:rFonts w:ascii="새굴림" w:eastAsia="새굴림" w:hAnsi="새굴림"/>
                <w:noProof/>
              </w:rPr>
              <w:t>1.</w:t>
            </w:r>
            <w:r w:rsidR="001D3DDD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1D3DDD" w:rsidRPr="004B2B66">
              <w:rPr>
                <w:rStyle w:val="af0"/>
                <w:rFonts w:ascii="새굴림" w:eastAsia="새굴림" w:hAnsi="새굴림"/>
                <w:noProof/>
              </w:rPr>
              <w:t>아키텍처</w:t>
            </w:r>
            <w:r w:rsidR="001D3DDD">
              <w:rPr>
                <w:noProof/>
                <w:webHidden/>
              </w:rPr>
              <w:tab/>
            </w:r>
            <w:r w:rsidR="001D3DDD">
              <w:rPr>
                <w:noProof/>
                <w:webHidden/>
              </w:rPr>
              <w:fldChar w:fldCharType="begin"/>
            </w:r>
            <w:r w:rsidR="001D3DDD">
              <w:rPr>
                <w:noProof/>
                <w:webHidden/>
              </w:rPr>
              <w:instrText xml:space="preserve"> PAGEREF _Toc196227006 \h </w:instrText>
            </w:r>
            <w:r w:rsidR="001D3DDD">
              <w:rPr>
                <w:noProof/>
                <w:webHidden/>
              </w:rPr>
            </w:r>
            <w:r w:rsidR="001D3DDD">
              <w:rPr>
                <w:noProof/>
                <w:webHidden/>
              </w:rPr>
              <w:fldChar w:fldCharType="separate"/>
            </w:r>
            <w:r w:rsidR="001D3DDD">
              <w:rPr>
                <w:noProof/>
                <w:webHidden/>
              </w:rPr>
              <w:t>4</w:t>
            </w:r>
            <w:r w:rsidR="001D3DDD">
              <w:rPr>
                <w:noProof/>
                <w:webHidden/>
              </w:rPr>
              <w:fldChar w:fldCharType="end"/>
            </w:r>
          </w:hyperlink>
        </w:p>
        <w:p w14:paraId="6A41E7F8" w14:textId="44D1A169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07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1.1.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도입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F945" w14:textId="6583EC65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08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1.2.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도입 전 선결과제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C6A6" w14:textId="0F4455BA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09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1.3.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핵심 아키텍처 기술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AE71" w14:textId="467DBBDA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10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1.4.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핵심 특징 및 장단점 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DA40" w14:textId="61087DB8" w:rsidR="001D3DDD" w:rsidRDefault="001D3DDD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6227011" w:history="1">
            <w:r w:rsidRPr="004B2B66">
              <w:rPr>
                <w:rStyle w:val="af0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시장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상황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A1BE" w14:textId="37813C05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12" w:history="1">
            <w:r w:rsidRPr="004B2B66">
              <w:rPr>
                <w:rStyle w:val="af0"/>
                <w:noProof/>
                <w:lang w:val="en-US"/>
              </w:rPr>
              <w:t>2.1.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시장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동향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및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기술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연계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영향도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BD5C" w14:textId="197EECCA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13" w:history="1">
            <w:r w:rsidRPr="004B2B66">
              <w:rPr>
                <w:rStyle w:val="af0"/>
                <w:noProof/>
              </w:rPr>
              <w:t>2.1.1.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시장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상황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및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동향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22E6" w14:textId="05EDBBDD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14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2.1.2.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기술동향 영향도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BF66" w14:textId="2C21914F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15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2.2.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시장 점유율 및 주요 기업 채택 사유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90D5" w14:textId="528AE895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16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2.3.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주요 요구사항 변경관리 툴 완성도 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210F" w14:textId="26BC8C0B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17" w:history="1">
            <w:r w:rsidRPr="004B2B66">
              <w:rPr>
                <w:rStyle w:val="af0"/>
                <w:noProof/>
                <w:lang w:val="en-US"/>
              </w:rPr>
              <w:t>2.3.1.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도구별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완성도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평가표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0296" w14:textId="17592916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18" w:history="1">
            <w:r w:rsidRPr="004B2B66">
              <w:rPr>
                <w:rStyle w:val="af0"/>
                <w:noProof/>
              </w:rPr>
              <w:t>2.3.2.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평가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항목별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점수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기준표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E891" w14:textId="50DBC6EC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19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2.4.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기술 트렌드에 따른 영향도 및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E5BC" w14:textId="091B455B" w:rsidR="001D3DDD" w:rsidRDefault="001D3DDD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6227020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기술 동향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15B8" w14:textId="2D0ABFE7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21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3.1.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전통적인 요구사항 변경관리 툴(도구)들의 한계점과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0512" w14:textId="74DBEC5C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22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3.1.1.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아키텍처 한계점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331F" w14:textId="3D9909D2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23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3.2.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최신 핵심 아키텍처 기술요소 및 구현 사례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0ECD9" w14:textId="3E090AD8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24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3.3.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핵심 아키텍처 사상 (텍스트 기반)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30B3" w14:textId="42704AAA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25" w:history="1">
            <w:r w:rsidRPr="004B2B66">
              <w:rPr>
                <w:rStyle w:val="af0"/>
                <w:noProof/>
                <w:lang w:val="en-US"/>
              </w:rPr>
              <w:t>3.3.1.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아키텍처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2423" w14:textId="0AAB3184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26" w:history="1">
            <w:r w:rsidRPr="004B2B66">
              <w:rPr>
                <w:rStyle w:val="af0"/>
                <w:noProof/>
              </w:rPr>
              <w:t>3.3.2.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아키텍처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사상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15C6" w14:textId="380927AB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27" w:history="1">
            <w:r w:rsidRPr="004B2B66">
              <w:rPr>
                <w:rStyle w:val="af0"/>
                <w:noProof/>
                <w:lang w:val="en-US"/>
              </w:rPr>
              <w:t>3.4.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요구사항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변경관리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툴의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한계점에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대한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종합적인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시사점</w:t>
            </w:r>
            <w:r w:rsidRPr="004B2B66">
              <w:rPr>
                <w:rStyle w:val="af0"/>
                <w:noProof/>
              </w:rPr>
              <w:t xml:space="preserve"> (</w:t>
            </w:r>
            <w:r w:rsidRPr="004B2B66">
              <w:rPr>
                <w:rStyle w:val="af0"/>
                <w:noProof/>
              </w:rPr>
              <w:t>정리</w:t>
            </w:r>
            <w:r w:rsidRPr="004B2B66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3C93" w14:textId="50AED424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28" w:history="1">
            <w:r w:rsidRPr="004B2B66">
              <w:rPr>
                <w:rStyle w:val="af0"/>
                <w:noProof/>
              </w:rPr>
              <w:t>3.4.1.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기술적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한계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측면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9F9B" w14:textId="701F6D59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29" w:history="1">
            <w:r w:rsidRPr="004B2B66">
              <w:rPr>
                <w:rStyle w:val="af0"/>
                <w:noProof/>
                <w:lang w:val="en-US"/>
              </w:rPr>
              <w:t>3.4.2.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요구사항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변경관리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툴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도입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시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기술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CCBC" w14:textId="34DA0805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30" w:history="1">
            <w:r w:rsidRPr="004B2B66">
              <w:rPr>
                <w:rStyle w:val="af0"/>
                <w:noProof/>
                <w:lang w:val="en-US"/>
              </w:rPr>
              <w:t>3.4.3.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기업환경에서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요구사항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변경관리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툴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선택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시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고려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1073" w14:textId="3700CC54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31" w:history="1">
            <w:r w:rsidRPr="004B2B66">
              <w:rPr>
                <w:rStyle w:val="af0"/>
                <w:noProof/>
              </w:rPr>
              <w:t>3.4.4.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요구사항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변경관리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툴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도입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시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미래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대응을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위한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전략적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08E9" w14:textId="781C38B4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2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3.5.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기술 트렌드별 영향 요구사항 변경관리 툴 및 기술 연계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9350" w14:textId="3A572E4B" w:rsidR="001D3DDD" w:rsidRDefault="001D3DDD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6227033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요구사항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0E2C" w14:textId="66B88DB2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4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4.1.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요구사항 변경관리 툴 선택 요구사항 정의표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8AF8" w14:textId="0A9D3A4F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5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4.2.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자가진단 체크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35E5" w14:textId="3C04740A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6" w:history="1">
            <w:r w:rsidRPr="004B2B66">
              <w:rPr>
                <w:rStyle w:val="af0"/>
                <w:noProof/>
                <w:lang w:val="en-US"/>
              </w:rPr>
              <w:t>4.3.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자가진단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기반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선택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57F4" w14:textId="3672E324" w:rsidR="001D3DDD" w:rsidRDefault="001D3DDD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6227037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도구 선정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E33C" w14:textId="4C54BA32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8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5.1.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선정조건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6C75" w14:textId="4BEF1DBE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39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5.2.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요구사항 변경관리 툴 선정을 위한 평가기준 및 가중치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A16A" w14:textId="64BF0F1D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40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5.3.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 xml:space="preserve">요구사항 변경관리 툴 </w:t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평가항목 점수표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4257" w14:textId="42961775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41" w:history="1">
            <w:r w:rsidRPr="004B2B66">
              <w:rPr>
                <w:rStyle w:val="af0"/>
                <w:noProof/>
                <w:lang w:val="en-US"/>
              </w:rPr>
              <w:t>5.3.1.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평가항목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점수표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CD7C" w14:textId="7EA2F9C8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42" w:history="1">
            <w:r w:rsidRPr="004B2B66">
              <w:rPr>
                <w:rStyle w:val="af0"/>
                <w:noProof/>
                <w:lang w:val="en-US"/>
              </w:rPr>
              <w:t>5.3.2.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도구별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적용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전략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EBA2" w14:textId="21A69E1A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43" w:history="1">
            <w:r w:rsidRPr="004B2B66">
              <w:rPr>
                <w:rStyle w:val="af0"/>
                <w:rFonts w:ascii="새굴림" w:eastAsia="새굴림" w:hAnsi="새굴림"/>
                <w:noProof/>
                <w:lang w:val="en-US"/>
              </w:rPr>
              <w:t>5.4.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프로젝트 유형별 · 상황별 · 규모별 맞춤 선정표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7AAC" w14:textId="2ED8A32C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44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5.4.1.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프로젝트 유형별/상황별  추천표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E3A4" w14:textId="5831ACFE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45" w:history="1">
            <w:r w:rsidRPr="004B2B66">
              <w:rPr>
                <w:rStyle w:val="af0"/>
                <w:rFonts w:ascii="새굴림" w:eastAsia="새굴림" w:hAnsi="새굴림"/>
                <w:noProof/>
              </w:rPr>
              <w:t>5.4.2.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rFonts w:ascii="새굴림" w:eastAsia="새굴림" w:hAnsi="새굴림"/>
                <w:noProof/>
              </w:rPr>
              <w:t>프로젝트 규모별  적용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C52C" w14:textId="25CBC111" w:rsidR="001D3DDD" w:rsidRDefault="001D3DDD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96227046" w:history="1">
            <w:r w:rsidRPr="004B2B66">
              <w:rPr>
                <w:rStyle w:val="af0"/>
                <w:noProof/>
                <w:lang w:val="en-US"/>
              </w:rPr>
              <w:t>6.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0479" w14:textId="24346598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47" w:history="1">
            <w:r w:rsidRPr="004B2B66">
              <w:rPr>
                <w:rStyle w:val="af0"/>
                <w:noProof/>
                <w:lang w:val="en-US"/>
              </w:rPr>
              <w:t>6.1.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이해관계자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677B" w14:textId="4C2E2759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48" w:history="1">
            <w:r w:rsidRPr="004B2B66">
              <w:rPr>
                <w:rStyle w:val="af0"/>
                <w:noProof/>
                <w:lang w:val="en-US"/>
              </w:rPr>
              <w:t>6.2.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A522" w14:textId="65D7B7E6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49" w:history="1">
            <w:r w:rsidRPr="004B2B66">
              <w:rPr>
                <w:rStyle w:val="af0"/>
                <w:noProof/>
                <w:lang w:val="en-US"/>
              </w:rPr>
              <w:t>6.2.1.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기능요구사항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062E" w14:textId="2BEF2F1D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0" w:history="1">
            <w:r w:rsidRPr="004B2B66">
              <w:rPr>
                <w:rStyle w:val="af0"/>
                <w:noProof/>
                <w:lang w:val="en-US"/>
              </w:rPr>
              <w:t>6.2.2.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비기능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043A" w14:textId="46CE3799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51" w:history="1">
            <w:r w:rsidRPr="004B2B66">
              <w:rPr>
                <w:rStyle w:val="af0"/>
                <w:noProof/>
                <w:lang w:val="en-US"/>
              </w:rPr>
              <w:t>6.3.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0607" w14:textId="3BB46198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2" w:history="1">
            <w:r w:rsidRPr="004B2B66">
              <w:rPr>
                <w:rStyle w:val="af0"/>
                <w:noProof/>
                <w:lang w:val="en-US"/>
              </w:rPr>
              <w:t>6.3.1.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기술적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1608" w14:textId="09A85102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3" w:history="1">
            <w:r w:rsidRPr="004B2B66">
              <w:rPr>
                <w:rStyle w:val="af0"/>
                <w:noProof/>
                <w:lang w:val="en-US"/>
              </w:rPr>
              <w:t>6.3.2.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비즈니스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제약조건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026D" w14:textId="5AEEAF53" w:rsidR="001D3DDD" w:rsidRDefault="001D3DDD">
          <w:pPr>
            <w:pStyle w:val="20"/>
            <w:rPr>
              <w:rFonts w:cstheme="minorBidi"/>
              <w:smallCaps w:val="0"/>
              <w:noProof/>
              <w:kern w:val="2"/>
              <w:szCs w:val="22"/>
              <w:lang w:val="en-US"/>
            </w:rPr>
          </w:pPr>
          <w:hyperlink w:anchor="_Toc196227054" w:history="1">
            <w:r w:rsidRPr="004B2B66">
              <w:rPr>
                <w:rStyle w:val="af0"/>
                <w:noProof/>
                <w:lang w:val="en-US"/>
              </w:rPr>
              <w:t>6.4.</w:t>
            </w:r>
            <w:r>
              <w:rPr>
                <w:rFonts w:cstheme="minorBidi"/>
                <w:smallCap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솔루션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평</w:t>
            </w:r>
            <w:r w:rsidRPr="004B2B66">
              <w:rPr>
                <w:rStyle w:val="af0"/>
                <w:noProof/>
                <w:lang w:val="en-US"/>
              </w:rPr>
              <w:t>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016A" w14:textId="4B0C4F03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5" w:history="1">
            <w:r w:rsidRPr="004B2B66">
              <w:rPr>
                <w:rStyle w:val="af0"/>
                <w:noProof/>
                <w:lang w:val="en-US"/>
              </w:rPr>
              <w:t>6.4.1.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평가영역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및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가중치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15FB" w14:textId="447DFD46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6" w:history="1">
            <w:r w:rsidRPr="004B2B66">
              <w:rPr>
                <w:rStyle w:val="af0"/>
                <w:noProof/>
              </w:rPr>
              <w:t>6.4.2.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</w:rPr>
              <w:t>전략적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해석</w:t>
            </w:r>
            <w:r w:rsidRPr="004B2B66">
              <w:rPr>
                <w:rStyle w:val="af0"/>
                <w:noProof/>
              </w:rPr>
              <w:t xml:space="preserve"> </w:t>
            </w:r>
            <w:r w:rsidRPr="004B2B66">
              <w:rPr>
                <w:rStyle w:val="af0"/>
                <w:noProof/>
              </w:rPr>
              <w:t>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E2D3" w14:textId="571D92E2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7" w:history="1">
            <w:r w:rsidRPr="004B2B66">
              <w:rPr>
                <w:rStyle w:val="af0"/>
                <w:noProof/>
                <w:lang w:val="en-US"/>
              </w:rPr>
              <w:t>6.4.3.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상세평가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8BAD" w14:textId="3240E0D3" w:rsidR="001D3DDD" w:rsidRDefault="001D3DDD">
          <w:pPr>
            <w:pStyle w:val="31"/>
            <w:rPr>
              <w:rFonts w:cstheme="minorBidi"/>
              <w:i w:val="0"/>
              <w:iCs w:val="0"/>
              <w:noProof/>
              <w:kern w:val="2"/>
              <w:szCs w:val="22"/>
              <w:lang w:val="en-US"/>
            </w:rPr>
          </w:pPr>
          <w:hyperlink w:anchor="_Toc196227058" w:history="1">
            <w:r w:rsidRPr="004B2B66">
              <w:rPr>
                <w:rStyle w:val="af0"/>
                <w:noProof/>
                <w:lang w:val="en-US"/>
              </w:rPr>
              <w:t>6.4.4.</w:t>
            </w:r>
            <w:r>
              <w:rPr>
                <w:rFonts w:cstheme="minorBidi"/>
                <w:i w:val="0"/>
                <w:iCs w:val="0"/>
                <w:noProof/>
                <w:kern w:val="2"/>
                <w:szCs w:val="22"/>
                <w:lang w:val="en-US"/>
              </w:rPr>
              <w:tab/>
            </w:r>
            <w:r w:rsidRPr="004B2B66">
              <w:rPr>
                <w:rStyle w:val="af0"/>
                <w:noProof/>
                <w:lang w:val="en-US"/>
              </w:rPr>
              <w:t>전체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평가</w:t>
            </w:r>
            <w:r w:rsidRPr="004B2B66">
              <w:rPr>
                <w:rStyle w:val="af0"/>
                <w:noProof/>
                <w:lang w:val="en-US"/>
              </w:rPr>
              <w:t xml:space="preserve"> </w:t>
            </w:r>
            <w:r w:rsidRPr="004B2B66">
              <w:rPr>
                <w:rStyle w:val="af0"/>
                <w:noProof/>
                <w:lang w:val="en-US"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A8D4" w14:textId="4A0B16AB" w:rsidR="009017B1" w:rsidRPr="00A17327" w:rsidRDefault="009017B1" w:rsidP="009017B1">
          <w:pPr>
            <w:spacing w:line="240" w:lineRule="auto"/>
            <w:rPr>
              <w:rFonts w:ascii="새굴림" w:eastAsia="새굴림" w:hAnsi="새굴림"/>
              <w:lang w:val="ko-KR"/>
            </w:rPr>
          </w:pPr>
          <w:r w:rsidRPr="00A17327">
            <w:rPr>
              <w:rFonts w:ascii="새굴림" w:eastAsia="새굴림" w:hAnsi="새굴림"/>
              <w:b/>
              <w:bCs/>
              <w:lang w:val="ko-KR"/>
            </w:rPr>
            <w:fldChar w:fldCharType="end"/>
          </w:r>
        </w:p>
      </w:sdtContent>
    </w:sdt>
    <w:p w14:paraId="23C639C3" w14:textId="77777777" w:rsidR="006A5DE5" w:rsidRPr="00A17327" w:rsidRDefault="006A5DE5">
      <w:pPr>
        <w:jc w:val="left"/>
        <w:rPr>
          <w:rFonts w:ascii="새굴림" w:eastAsia="새굴림" w:hAnsi="새굴림"/>
          <w:sz w:val="24"/>
        </w:rPr>
      </w:pPr>
    </w:p>
    <w:p w14:paraId="18293DBB" w14:textId="3A73818D" w:rsidR="00BC6665" w:rsidRPr="00A17327" w:rsidRDefault="00BC6665" w:rsidP="006E1BB3">
      <w:pPr>
        <w:pStyle w:val="11"/>
        <w:rPr>
          <w:rFonts w:ascii="새굴림" w:eastAsia="새굴림" w:hAnsi="새굴림"/>
        </w:rPr>
      </w:pPr>
      <w:bookmarkStart w:id="4" w:name="_Toc196227006"/>
      <w:r w:rsidRPr="00A17327">
        <w:rPr>
          <w:rFonts w:ascii="새굴림" w:eastAsia="새굴림" w:hAnsi="새굴림" w:hint="eastAsia"/>
        </w:rPr>
        <w:lastRenderedPageBreak/>
        <w:t>아키텍처</w:t>
      </w:r>
      <w:bookmarkEnd w:id="4"/>
    </w:p>
    <w:p w14:paraId="11E0EB32" w14:textId="712EBA01" w:rsidR="006E1BB3" w:rsidRPr="00A17327" w:rsidRDefault="006E1BB3" w:rsidP="006E1BB3">
      <w:pPr>
        <w:rPr>
          <w:rFonts w:ascii="새굴림" w:eastAsia="새굴림" w:hAnsi="새굴림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>표준 사업을 위한 솔루션 표준 프로파일을 도식화하고 상세에 대해 기술한 문서이다.</w:t>
      </w:r>
    </w:p>
    <w:p w14:paraId="6883E663" w14:textId="15ECEC45" w:rsidR="006E1BB3" w:rsidRPr="00A17327" w:rsidRDefault="006E1BB3" w:rsidP="006E1BB3">
      <w:pPr>
        <w:rPr>
          <w:rFonts w:ascii="새굴림" w:eastAsia="새굴림" w:hAnsi="새굴림"/>
        </w:rPr>
      </w:pPr>
    </w:p>
    <w:p w14:paraId="2FECA87F" w14:textId="21D3C419" w:rsidR="006A5DE5" w:rsidRDefault="006E1BB3" w:rsidP="006E1BB3">
      <w:pPr>
        <w:pStyle w:val="2"/>
        <w:rPr>
          <w:rFonts w:ascii="새굴림" w:eastAsia="새굴림" w:hAnsi="새굴림"/>
        </w:rPr>
      </w:pPr>
      <w:bookmarkStart w:id="5" w:name="_Toc196227007"/>
      <w:r w:rsidRPr="00A17327">
        <w:rPr>
          <w:rFonts w:ascii="새굴림" w:eastAsia="새굴림" w:hAnsi="새굴림" w:hint="eastAsia"/>
        </w:rPr>
        <w:t>도입 목적</w:t>
      </w:r>
      <w:bookmarkEnd w:id="5"/>
    </w:p>
    <w:p w14:paraId="67001294" w14:textId="10FADE62" w:rsidR="00CE54A8" w:rsidRPr="00CE54A8" w:rsidRDefault="00CE54A8" w:rsidP="00CE54A8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CE54A8">
        <w:rPr>
          <w:rFonts w:ascii="새굴림" w:eastAsia="새굴림" w:hAnsi="새굴림" w:cs="굴림"/>
          <w:szCs w:val="24"/>
          <w:lang w:val="en-US"/>
        </w:rPr>
        <w:t>요구사항 변경관리툴은 단순히 요구사항을 적는 도구가 아닙니다.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CE54A8">
        <w:rPr>
          <w:rFonts w:ascii="새굴림" w:eastAsia="새굴림" w:hAnsi="새굴림" w:cs="굴림"/>
          <w:szCs w:val="24"/>
          <w:lang w:val="en-US"/>
        </w:rPr>
        <w:t xml:space="preserve">전사 시스템과 아키텍처는 수많은 이해관계자와 복잡한 연계관계 속에서 운영되며, 여기에 요구사항이 수시로 변경되기 때문에 </w:t>
      </w:r>
      <w:r w:rsidRPr="00CE54A8">
        <w:rPr>
          <w:rFonts w:ascii="새굴림" w:eastAsia="새굴림" w:hAnsi="새굴림" w:cs="굴림"/>
          <w:b/>
          <w:bCs/>
          <w:szCs w:val="24"/>
          <w:lang w:val="en-US"/>
        </w:rPr>
        <w:t>통제되지 않은 변경은 품질 저하, 운영 리스크, 일정 지연으로 직결됩니다.</w:t>
      </w:r>
    </w:p>
    <w:p w14:paraId="08D598CD" w14:textId="77777777" w:rsidR="00CE54A8" w:rsidRPr="00CE54A8" w:rsidRDefault="00CE54A8" w:rsidP="00CE54A8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CE54A8">
        <w:rPr>
          <w:rFonts w:ascii="새굴림" w:eastAsia="새굴림" w:hAnsi="새굴림" w:cs="굴림"/>
          <w:szCs w:val="24"/>
          <w:lang w:val="en-US"/>
        </w:rPr>
        <w:t>따라서 이 도구는 다음과 같은 전사 전략적 목적을 위해 도입되어야 합니다:</w:t>
      </w:r>
    </w:p>
    <w:p w14:paraId="0553AC92" w14:textId="45DF8586" w:rsidR="00CE54A8" w:rsidRPr="00CE54A8" w:rsidRDefault="00CE54A8" w:rsidP="00174F10">
      <w:pPr>
        <w:pStyle w:val="a0"/>
        <w:numPr>
          <w:ilvl w:val="0"/>
          <w:numId w:val="12"/>
        </w:numPr>
        <w:ind w:left="709" w:hanging="309"/>
        <w:jc w:val="left"/>
        <w:rPr>
          <w:rFonts w:ascii="새굴림" w:eastAsia="새굴림" w:hAnsi="새굴림" w:cs="굴림"/>
          <w:szCs w:val="24"/>
        </w:rPr>
      </w:pPr>
      <w:r w:rsidRPr="00CE54A8">
        <w:rPr>
          <w:rFonts w:ascii="새굴림" w:eastAsia="새굴림" w:hAnsi="새굴림" w:cs="굴림"/>
          <w:szCs w:val="24"/>
        </w:rPr>
        <w:t>EA 구성</w:t>
      </w:r>
      <w:r>
        <w:rPr>
          <w:rFonts w:ascii="새굴림" w:eastAsia="새굴림" w:hAnsi="새굴림" w:cs="굴림" w:hint="eastAsia"/>
          <w:szCs w:val="24"/>
        </w:rPr>
        <w:t xml:space="preserve"> </w:t>
      </w:r>
      <w:r w:rsidRPr="00CE54A8">
        <w:rPr>
          <w:rFonts w:ascii="새굴림" w:eastAsia="새굴림" w:hAnsi="새굴림" w:cs="굴림"/>
          <w:szCs w:val="24"/>
        </w:rPr>
        <w:t>요소간 요구사항 추적 및 통제 체계 확보</w:t>
      </w:r>
    </w:p>
    <w:p w14:paraId="76100413" w14:textId="77777777" w:rsidR="00CE54A8" w:rsidRPr="00CE54A8" w:rsidRDefault="00CE54A8" w:rsidP="00174F10">
      <w:pPr>
        <w:pStyle w:val="a0"/>
        <w:numPr>
          <w:ilvl w:val="0"/>
          <w:numId w:val="12"/>
        </w:numPr>
        <w:ind w:left="709" w:hanging="309"/>
        <w:jc w:val="left"/>
        <w:rPr>
          <w:rFonts w:ascii="새굴림" w:eastAsia="새굴림" w:hAnsi="새굴림" w:cs="굴림"/>
          <w:szCs w:val="24"/>
        </w:rPr>
      </w:pPr>
      <w:r w:rsidRPr="00CE54A8">
        <w:rPr>
          <w:rFonts w:ascii="새굴림" w:eastAsia="새굴림" w:hAnsi="새굴림" w:cs="굴림"/>
          <w:szCs w:val="24"/>
        </w:rPr>
        <w:t>DevOps 및 ALM 연계 기반 하의 자동화된 변경 추적</w:t>
      </w:r>
    </w:p>
    <w:p w14:paraId="5F793F17" w14:textId="77777777" w:rsidR="00CE54A8" w:rsidRPr="00CE54A8" w:rsidRDefault="00CE54A8" w:rsidP="00174F10">
      <w:pPr>
        <w:pStyle w:val="a0"/>
        <w:numPr>
          <w:ilvl w:val="0"/>
          <w:numId w:val="12"/>
        </w:numPr>
        <w:ind w:left="709" w:hanging="309"/>
        <w:jc w:val="left"/>
        <w:rPr>
          <w:rFonts w:ascii="새굴림" w:eastAsia="새굴림" w:hAnsi="새굴림" w:cs="굴림"/>
          <w:szCs w:val="24"/>
        </w:rPr>
      </w:pPr>
      <w:r w:rsidRPr="00CE54A8">
        <w:rPr>
          <w:rFonts w:ascii="새굴림" w:eastAsia="새굴림" w:hAnsi="새굴림" w:cs="굴림"/>
          <w:szCs w:val="24"/>
        </w:rPr>
        <w:t>프로젝트, 운영, 감사, 보안 등 조직 전 영역의 변경 요청 통합 관리</w:t>
      </w:r>
    </w:p>
    <w:p w14:paraId="2543DA4A" w14:textId="77777777" w:rsidR="00164D2D" w:rsidRPr="00CE54A8" w:rsidRDefault="00CE54A8" w:rsidP="00174F10">
      <w:pPr>
        <w:pStyle w:val="a0"/>
        <w:numPr>
          <w:ilvl w:val="0"/>
          <w:numId w:val="12"/>
        </w:numPr>
        <w:ind w:left="709" w:hanging="309"/>
        <w:jc w:val="left"/>
        <w:rPr>
          <w:rFonts w:ascii="새굴림" w:eastAsia="새굴림" w:hAnsi="새굴림" w:cs="굴림"/>
          <w:szCs w:val="24"/>
        </w:rPr>
      </w:pPr>
      <w:r w:rsidRPr="00CE54A8">
        <w:rPr>
          <w:rFonts w:ascii="새굴림" w:eastAsia="새굴림" w:hAnsi="새굴림" w:cs="굴림"/>
          <w:szCs w:val="24"/>
        </w:rPr>
        <w:t>복잡한 시스템간의 요구사항 변경 이력, 영향도, 승인 흐름의 일관성 확보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2639"/>
        <w:gridCol w:w="6995"/>
      </w:tblGrid>
      <w:tr w:rsidR="00164D2D" w:rsidRPr="00164D2D" w14:paraId="721B69CF" w14:textId="77777777" w:rsidTr="0016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71A1A08" w14:textId="77777777" w:rsidR="00164D2D" w:rsidRPr="00164D2D" w:rsidRDefault="00164D2D" w:rsidP="00164D2D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F6573E1" w14:textId="77777777" w:rsidR="00164D2D" w:rsidRPr="00164D2D" w:rsidRDefault="00164D2D" w:rsidP="00164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도입 목적 설명</w:t>
            </w:r>
          </w:p>
        </w:tc>
      </w:tr>
      <w:tr w:rsidR="00164D2D" w:rsidRPr="00164D2D" w14:paraId="44BEEEE3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719C5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전사 아키텍처 정합성 확보</w:t>
            </w:r>
          </w:p>
        </w:tc>
        <w:tc>
          <w:tcPr>
            <w:tcW w:w="0" w:type="auto"/>
            <w:hideMark/>
          </w:tcPr>
          <w:p w14:paraId="2B645FE0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변경 시 EA 내 업무, 데이터, 애플리케이션, 인프라 계층 간 정합성을 유지하도록 변경 연동 및 영향도 파악 기반 확보</w:t>
            </w:r>
          </w:p>
        </w:tc>
      </w:tr>
      <w:tr w:rsidR="00164D2D" w:rsidRPr="00164D2D" w14:paraId="6106ACA6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F647C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변경 이력 통제</w:t>
            </w:r>
          </w:p>
        </w:tc>
        <w:tc>
          <w:tcPr>
            <w:tcW w:w="0" w:type="auto"/>
            <w:hideMark/>
          </w:tcPr>
          <w:p w14:paraId="741EEA12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요구사항의 생성부터 변경, 승인, 반영까지 전체 이력과 상태 관리로 내부감사, 보안 대응, 추적성 확보 가능</w:t>
            </w:r>
          </w:p>
        </w:tc>
      </w:tr>
      <w:tr w:rsidR="00164D2D" w:rsidRPr="00164D2D" w14:paraId="6331C74D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A3CBC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프로젝트 간 재사용 및 중복 방지</w:t>
            </w:r>
          </w:p>
        </w:tc>
        <w:tc>
          <w:tcPr>
            <w:tcW w:w="0" w:type="auto"/>
            <w:hideMark/>
          </w:tcPr>
          <w:p w14:paraId="0198EFBD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유사 또는 동일 요구사항이 다른 프로젝트에서 반복되지 않도록 요구사항 등록/검색/참조 기능 구현</w:t>
            </w:r>
          </w:p>
        </w:tc>
      </w:tr>
      <w:tr w:rsidR="00164D2D" w:rsidRPr="00164D2D" w14:paraId="44680D3D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7C42C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시스템 간 연계 요구사항 정합성 검증</w:t>
            </w:r>
          </w:p>
        </w:tc>
        <w:tc>
          <w:tcPr>
            <w:tcW w:w="0" w:type="auto"/>
            <w:hideMark/>
          </w:tcPr>
          <w:p w14:paraId="2FED79D8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API, DB, 연계모듈 등 시스템 간 연계에서 발생하는 요구 변경의 일관성 유지</w:t>
            </w:r>
          </w:p>
        </w:tc>
      </w:tr>
      <w:tr w:rsidR="00164D2D" w:rsidRPr="00164D2D" w14:paraId="1822BF5D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0B8B8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DevOps 연계 자동화 기반 확보</w:t>
            </w:r>
          </w:p>
        </w:tc>
        <w:tc>
          <w:tcPr>
            <w:tcW w:w="0" w:type="auto"/>
            <w:hideMark/>
          </w:tcPr>
          <w:p w14:paraId="704B69B2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→ 개발 → 테스트 → 배포까지 변경 내역 자동 연계 (Git, Jenkins, Test Tool 등과 통합)</w:t>
            </w:r>
          </w:p>
        </w:tc>
      </w:tr>
      <w:tr w:rsidR="00164D2D" w:rsidRPr="00164D2D" w14:paraId="362962DB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40344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승인 기반의 변경관리 프로세스 정착</w:t>
            </w:r>
          </w:p>
        </w:tc>
        <w:tc>
          <w:tcPr>
            <w:tcW w:w="0" w:type="auto"/>
            <w:hideMark/>
          </w:tcPr>
          <w:p w14:paraId="02CE0F30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변경 시 책임자 승인, 영향 분석자 검토, 개발자 및 테스터간 워크플로우 적용</w:t>
            </w:r>
          </w:p>
        </w:tc>
      </w:tr>
      <w:tr w:rsidR="00164D2D" w:rsidRPr="00164D2D" w14:paraId="0480F93A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22ACC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표준화된 요구관리 메타데이터 체계 수립</w:t>
            </w:r>
          </w:p>
        </w:tc>
        <w:tc>
          <w:tcPr>
            <w:tcW w:w="0" w:type="auto"/>
            <w:hideMark/>
          </w:tcPr>
          <w:p w14:paraId="6FF0D0A3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요구사항의 유형, 출처, 우선순위, 영향도, 중요도 등을 메타데이터화하여 분석 및 분류 기반 마련</w:t>
            </w:r>
          </w:p>
        </w:tc>
      </w:tr>
      <w:tr w:rsidR="00164D2D" w:rsidRPr="00164D2D" w14:paraId="4B73A53A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5CADC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ALM 및 QA 연동 기반 요구통제</w:t>
            </w:r>
          </w:p>
        </w:tc>
        <w:tc>
          <w:tcPr>
            <w:tcW w:w="0" w:type="auto"/>
            <w:hideMark/>
          </w:tcPr>
          <w:p w14:paraId="24A43AE2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요구사항과 테스트케이스, 결함, 검증 결과를 연동하여 품질 기반 릴리즈 대응 가능</w:t>
            </w:r>
          </w:p>
        </w:tc>
      </w:tr>
      <w:tr w:rsidR="00164D2D" w:rsidRPr="00164D2D" w14:paraId="32C5F1F4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67398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모델 기반 아키텍처 연계</w:t>
            </w:r>
          </w:p>
        </w:tc>
        <w:tc>
          <w:tcPr>
            <w:tcW w:w="0" w:type="auto"/>
            <w:hideMark/>
          </w:tcPr>
          <w:p w14:paraId="5CDD59AC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요구사항이 BPMN, UML, ERD 등의 모델 요소와 직접 맵핑되어 시각적 추적성 확보</w:t>
            </w:r>
          </w:p>
        </w:tc>
      </w:tr>
      <w:tr w:rsidR="00164D2D" w:rsidRPr="00164D2D" w14:paraId="7EB2C518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FE8A4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지식자산화 기반의 전략적 요구통제</w:t>
            </w:r>
          </w:p>
        </w:tc>
        <w:tc>
          <w:tcPr>
            <w:tcW w:w="0" w:type="auto"/>
            <w:hideMark/>
          </w:tcPr>
          <w:p w14:paraId="1EECD4F7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과거 요구사항의 변경 이력, 원인, 반영 결과 등을 분석하여 향후 요구관리 전략 수립 가능</w:t>
            </w:r>
          </w:p>
        </w:tc>
      </w:tr>
    </w:tbl>
    <w:p w14:paraId="752406D9" w14:textId="569E415A" w:rsidR="00164D2D" w:rsidRPr="00164D2D" w:rsidRDefault="00164D2D" w:rsidP="00164D2D">
      <w:pPr>
        <w:spacing w:before="100" w:beforeAutospacing="1" w:after="100" w:afterAutospacing="1"/>
        <w:jc w:val="left"/>
        <w:rPr>
          <w:rFonts w:ascii="새굴림" w:eastAsia="새굴림" w:hAnsi="새굴림" w:cs="굴림"/>
          <w:szCs w:val="24"/>
          <w:lang w:val="en-US"/>
        </w:rPr>
      </w:pPr>
      <w:r w:rsidRPr="00164D2D">
        <w:rPr>
          <w:rFonts w:ascii="새굴림" w:eastAsia="새굴림" w:hAnsi="새굴림" w:cs="굴림"/>
          <w:szCs w:val="24"/>
          <w:lang w:val="en-US"/>
        </w:rPr>
        <w:t>요구사항 변경관리툴의 도입 목적은 단순히 도구 확보가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164D2D">
        <w:rPr>
          <w:rFonts w:ascii="새굴림" w:eastAsia="새굴림" w:hAnsi="새굴림" w:cs="굴림"/>
          <w:b/>
          <w:bCs/>
          <w:szCs w:val="24"/>
          <w:lang w:val="en-US"/>
        </w:rPr>
        <w:t>요구사항이라는 핵심 자산을 EA 구조 하에 통제하고, 변경으로부터 시스템 품질을 보호하는 체계를 정착시키는 것</w:t>
      </w:r>
      <w:r w:rsidRPr="00164D2D">
        <w:rPr>
          <w:rFonts w:ascii="새굴림" w:eastAsia="새굴림" w:hAnsi="새굴림" w:cs="굴림"/>
          <w:szCs w:val="24"/>
          <w:lang w:val="en-US"/>
        </w:rPr>
        <w:t>입니다.</w:t>
      </w:r>
    </w:p>
    <w:p w14:paraId="02279DD5" w14:textId="6521C646" w:rsidR="00164D2D" w:rsidRDefault="00164D2D" w:rsidP="00164D2D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  <w:lang w:val="en-US"/>
        </w:rPr>
      </w:pPr>
      <w:r w:rsidRPr="00164D2D">
        <w:rPr>
          <w:rFonts w:ascii="굴림" w:eastAsia="굴림" w:hAnsi="굴림" w:cs="굴림"/>
          <w:sz w:val="24"/>
          <w:szCs w:val="24"/>
          <w:lang w:val="en-US"/>
        </w:rPr>
        <w:t xml:space="preserve">특히 DevOps·QA·EA를 아우르는 연계 기반 통제 시스템으로 요구사항의 </w:t>
      </w:r>
      <w:r w:rsidRPr="00164D2D">
        <w:rPr>
          <w:rFonts w:ascii="굴림" w:eastAsia="굴림" w:hAnsi="굴림" w:cs="굴림"/>
          <w:b/>
          <w:bCs/>
          <w:sz w:val="24"/>
          <w:szCs w:val="24"/>
          <w:lang w:val="en-US"/>
        </w:rPr>
        <w:t>수명주기 전체를 관리</w:t>
      </w:r>
      <w:r w:rsidRPr="00164D2D">
        <w:rPr>
          <w:rFonts w:ascii="굴림" w:eastAsia="굴림" w:hAnsi="굴림" w:cs="굴림"/>
          <w:sz w:val="24"/>
          <w:szCs w:val="24"/>
          <w:lang w:val="en-US"/>
        </w:rPr>
        <w:t>하는 것이 핵심입니다.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25"/>
        <w:gridCol w:w="7903"/>
      </w:tblGrid>
      <w:tr w:rsidR="0045549C" w:rsidRPr="00164D2D" w14:paraId="4A352BED" w14:textId="77777777" w:rsidTr="0044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BE5F1" w:themeFill="accent1" w:themeFillTint="33"/>
            <w:hideMark/>
          </w:tcPr>
          <w:p w14:paraId="742BAA67" w14:textId="51562379" w:rsidR="0045549C" w:rsidRPr="00164D2D" w:rsidRDefault="0045549C" w:rsidP="00164D2D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시사점</w:t>
            </w:r>
          </w:p>
        </w:tc>
      </w:tr>
      <w:tr w:rsidR="00164D2D" w:rsidRPr="00164D2D" w14:paraId="25A70656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2FC56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전사 IT 통제</w:t>
            </w:r>
          </w:p>
        </w:tc>
        <w:tc>
          <w:tcPr>
            <w:tcW w:w="0" w:type="auto"/>
            <w:hideMark/>
          </w:tcPr>
          <w:p w14:paraId="42F755E5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요구사항은 곧 비즈니스 전략이며, 변경관리 없이는 시스템 안정성도 없다</w:t>
            </w:r>
          </w:p>
        </w:tc>
      </w:tr>
      <w:tr w:rsidR="00164D2D" w:rsidRPr="00164D2D" w14:paraId="63C6E858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AEA69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lastRenderedPageBreak/>
              <w:t>아키텍처 정합성</w:t>
            </w:r>
          </w:p>
        </w:tc>
        <w:tc>
          <w:tcPr>
            <w:tcW w:w="0" w:type="auto"/>
            <w:hideMark/>
          </w:tcPr>
          <w:p w14:paraId="1EEF7778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기반의 EA 계층 정합성 확보가 구조적 품질의 시작이다</w:t>
            </w:r>
          </w:p>
        </w:tc>
      </w:tr>
      <w:tr w:rsidR="00164D2D" w:rsidRPr="00164D2D" w14:paraId="28E8A94A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C692F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DevOps 연계</w:t>
            </w:r>
          </w:p>
        </w:tc>
        <w:tc>
          <w:tcPr>
            <w:tcW w:w="0" w:type="auto"/>
            <w:hideMark/>
          </w:tcPr>
          <w:p w14:paraId="1CEC1B86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기반으로 자동화된 개발-테스트-릴리즈 체계를 연결해야 한다</w:t>
            </w:r>
          </w:p>
        </w:tc>
      </w:tr>
      <w:tr w:rsidR="00164D2D" w:rsidRPr="00164D2D" w14:paraId="6CEB4073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4BE9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데이터 기반 운영</w:t>
            </w:r>
          </w:p>
        </w:tc>
        <w:tc>
          <w:tcPr>
            <w:tcW w:w="0" w:type="auto"/>
            <w:hideMark/>
          </w:tcPr>
          <w:p w14:paraId="7973DCD1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요구사항 변경 데이터를 축적해 미래 전략 수립과 운영 비용 절감에 활용 가능</w:t>
            </w:r>
          </w:p>
        </w:tc>
      </w:tr>
      <w:tr w:rsidR="00164D2D" w:rsidRPr="00164D2D" w14:paraId="3D1E8390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47131" w14:textId="77777777" w:rsidR="00164D2D" w:rsidRPr="00164D2D" w:rsidRDefault="00164D2D" w:rsidP="00164D2D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확장성</w:t>
            </w:r>
          </w:p>
        </w:tc>
        <w:tc>
          <w:tcPr>
            <w:tcW w:w="0" w:type="auto"/>
            <w:hideMark/>
          </w:tcPr>
          <w:p w14:paraId="6347308D" w14:textId="77777777" w:rsidR="00164D2D" w:rsidRPr="00164D2D" w:rsidRDefault="00164D2D" w:rsidP="00164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164D2D">
              <w:rPr>
                <w:rFonts w:ascii="새굴림" w:eastAsia="새굴림" w:hAnsi="새굴림" w:cs="굴림"/>
                <w:szCs w:val="20"/>
                <w:lang w:val="en-US"/>
              </w:rPr>
              <w:t>조직 내 다양한 유형의 프로젝트 및 시스템 운영 시 공통 변경 통제 플랫폼으로 확장 가능</w:t>
            </w:r>
          </w:p>
        </w:tc>
      </w:tr>
    </w:tbl>
    <w:p w14:paraId="116C3704" w14:textId="3D695ADF" w:rsidR="00BC6665" w:rsidRDefault="006E1BB3" w:rsidP="006E1BB3">
      <w:pPr>
        <w:pStyle w:val="2"/>
        <w:rPr>
          <w:rFonts w:ascii="새굴림" w:eastAsia="새굴림" w:hAnsi="새굴림"/>
        </w:rPr>
      </w:pPr>
      <w:bookmarkStart w:id="6" w:name="_Toc196227008"/>
      <w:r w:rsidRPr="00A17327">
        <w:rPr>
          <w:rFonts w:ascii="새굴림" w:eastAsia="새굴림" w:hAnsi="새굴림" w:hint="eastAsia"/>
        </w:rPr>
        <w:t>도입</w:t>
      </w:r>
      <w:r w:rsidRPr="00A17327">
        <w:rPr>
          <w:rFonts w:ascii="새굴림" w:eastAsia="새굴림" w:hAnsi="새굴림"/>
        </w:rPr>
        <w:t xml:space="preserve"> </w:t>
      </w:r>
      <w:r w:rsidRPr="00A17327">
        <w:rPr>
          <w:rFonts w:ascii="새굴림" w:eastAsia="새굴림" w:hAnsi="새굴림" w:hint="eastAsia"/>
        </w:rPr>
        <w:t>전 선결과제</w:t>
      </w:r>
      <w:bookmarkEnd w:id="6"/>
    </w:p>
    <w:p w14:paraId="7E1496CC" w14:textId="77777777" w:rsidR="0045549C" w:rsidRDefault="0045549C" w:rsidP="0045549C">
      <w:pPr>
        <w:jc w:val="left"/>
        <w:rPr>
          <w:rFonts w:ascii="새굴림" w:eastAsia="새굴림" w:hAnsi="새굴림" w:cs="굴림"/>
          <w:szCs w:val="20"/>
          <w:lang w:val="en-US"/>
        </w:rPr>
      </w:pPr>
      <w:r w:rsidRPr="0045549C">
        <w:rPr>
          <w:rFonts w:ascii="새굴림" w:eastAsia="새굴림" w:hAnsi="새굴림" w:cs="굴림"/>
          <w:szCs w:val="20"/>
          <w:lang w:val="en-US"/>
        </w:rPr>
        <w:t xml:space="preserve">요구사항 변경관리툴은 단순한 기능성 도구가 아니라, </w:t>
      </w:r>
      <w:r w:rsidRPr="0045549C">
        <w:rPr>
          <w:rFonts w:ascii="새굴림" w:eastAsia="새굴림" w:hAnsi="새굴림" w:cs="굴림"/>
          <w:b/>
          <w:bCs/>
          <w:szCs w:val="20"/>
          <w:lang w:val="en-US"/>
        </w:rPr>
        <w:t xml:space="preserve">조직 전체의 변경 흐름을 통제하는 </w:t>
      </w:r>
      <w:r w:rsidRPr="0045549C">
        <w:rPr>
          <w:rFonts w:ascii="새굴림" w:eastAsia="새굴림" w:hAnsi="새굴림"/>
          <w:szCs w:val="20"/>
        </w:rPr>
        <w:t>핵심</w:t>
      </w:r>
      <w:r w:rsidRPr="0045549C">
        <w:rPr>
          <w:rFonts w:ascii="새굴림" w:eastAsia="새굴림" w:hAnsi="새굴림" w:cs="굴림"/>
          <w:b/>
          <w:bCs/>
          <w:szCs w:val="20"/>
          <w:lang w:val="en-US"/>
        </w:rPr>
        <w:t xml:space="preserve"> 체계</w:t>
      </w:r>
      <w:r w:rsidRPr="0045549C">
        <w:rPr>
          <w:rFonts w:ascii="새굴림" w:eastAsia="새굴림" w:hAnsi="새굴림" w:cs="굴림"/>
          <w:szCs w:val="20"/>
          <w:lang w:val="en-US"/>
        </w:rPr>
        <w:t>입니다.</w:t>
      </w:r>
      <w:r>
        <w:rPr>
          <w:rFonts w:ascii="새굴림" w:eastAsia="새굴림" w:hAnsi="새굴림" w:cs="굴림"/>
          <w:szCs w:val="20"/>
          <w:lang w:val="en-US"/>
        </w:rPr>
        <w:t xml:space="preserve"> </w:t>
      </w:r>
      <w:r w:rsidRPr="0045549C">
        <w:rPr>
          <w:rFonts w:ascii="새굴림" w:eastAsia="새굴림" w:hAnsi="새굴림" w:cs="굴림"/>
          <w:szCs w:val="20"/>
          <w:lang w:val="en-US"/>
        </w:rPr>
        <w:t xml:space="preserve">그러나 이러한 시스템을 성공적으로 도입하고 정착시키기 위해서는 다음과 같은 </w:t>
      </w:r>
      <w:r w:rsidRPr="0045549C">
        <w:rPr>
          <w:rFonts w:ascii="새굴림" w:eastAsia="새굴림" w:hAnsi="새굴림" w:cs="굴림"/>
          <w:b/>
          <w:bCs/>
          <w:szCs w:val="20"/>
          <w:lang w:val="en-US"/>
        </w:rPr>
        <w:t>기술적, 조직적, 프로세스적 선결 과제</w:t>
      </w:r>
      <w:r w:rsidRPr="0045549C">
        <w:rPr>
          <w:rFonts w:ascii="새굴림" w:eastAsia="새굴림" w:hAnsi="새굴림" w:cs="굴림"/>
          <w:szCs w:val="20"/>
          <w:lang w:val="en-US"/>
        </w:rPr>
        <w:t>를 사전에 해결해야 합니다.</w:t>
      </w:r>
      <w:r>
        <w:rPr>
          <w:rFonts w:ascii="새굴림" w:eastAsia="새굴림" w:hAnsi="새굴림" w:cs="굴림"/>
          <w:szCs w:val="20"/>
          <w:lang w:val="en-US"/>
        </w:rPr>
        <w:t xml:space="preserve"> </w:t>
      </w:r>
    </w:p>
    <w:p w14:paraId="17C5D24C" w14:textId="77777777" w:rsidR="0045549C" w:rsidRPr="0045549C" w:rsidRDefault="0045549C" w:rsidP="0045549C">
      <w:pPr>
        <w:jc w:val="left"/>
        <w:rPr>
          <w:rFonts w:ascii="새굴림" w:eastAsia="새굴림" w:hAnsi="새굴림" w:cs="굴림"/>
          <w:szCs w:val="20"/>
          <w:lang w:val="en-US"/>
        </w:rPr>
      </w:pPr>
      <w:r w:rsidRPr="0045549C">
        <w:rPr>
          <w:rFonts w:ascii="새굴림" w:eastAsia="새굴림" w:hAnsi="새굴림" w:cs="굴림"/>
          <w:szCs w:val="20"/>
          <w:lang w:val="en-US"/>
        </w:rPr>
        <w:t xml:space="preserve">많은 기업들이 툴 도입에 실패하는 이유는 기술적인 적합성보다는 </w:t>
      </w:r>
      <w:r w:rsidRPr="0045549C">
        <w:rPr>
          <w:rFonts w:ascii="새굴림" w:eastAsia="새굴림" w:hAnsi="새굴림" w:cs="굴림"/>
          <w:b/>
          <w:bCs/>
          <w:szCs w:val="20"/>
          <w:lang w:val="en-US"/>
        </w:rPr>
        <w:t>기존 조직문화, 관리 프로세스 부재, 이기종 시스템 연계 미비</w:t>
      </w:r>
      <w:r w:rsidRPr="0045549C">
        <w:rPr>
          <w:rFonts w:ascii="새굴림" w:eastAsia="새굴림" w:hAnsi="새굴림" w:cs="굴림"/>
          <w:szCs w:val="20"/>
          <w:lang w:val="en-US"/>
        </w:rPr>
        <w:t xml:space="preserve">와 같은 </w:t>
      </w:r>
      <w:r w:rsidRPr="0045549C">
        <w:rPr>
          <w:rFonts w:ascii="새굴림" w:eastAsia="새굴림" w:hAnsi="새굴림" w:cs="굴림"/>
          <w:b/>
          <w:bCs/>
          <w:szCs w:val="20"/>
          <w:lang w:val="en-US"/>
        </w:rPr>
        <w:t>비기술적 저항 요인</w:t>
      </w:r>
      <w:r w:rsidRPr="0045549C">
        <w:rPr>
          <w:rFonts w:ascii="새굴림" w:eastAsia="새굴림" w:hAnsi="새굴림" w:cs="굴림"/>
          <w:szCs w:val="20"/>
          <w:lang w:val="en-US"/>
        </w:rPr>
        <w:t xml:space="preserve"> 때문입니다.</w:t>
      </w:r>
      <w:r>
        <w:rPr>
          <w:rFonts w:ascii="새굴림" w:eastAsia="새굴림" w:hAnsi="새굴림" w:cs="굴림"/>
          <w:szCs w:val="20"/>
          <w:lang w:val="en-US"/>
        </w:rPr>
        <w:t xml:space="preserve"> </w:t>
      </w:r>
      <w:r w:rsidRPr="0045549C">
        <w:rPr>
          <w:rFonts w:ascii="새굴림" w:eastAsia="새굴림" w:hAnsi="새굴림" w:cs="굴림"/>
          <w:szCs w:val="20"/>
          <w:lang w:val="en-US"/>
        </w:rPr>
        <w:t>따라서 도구 선정 이전에 반드시 선결해야 할 과제를 다음과 같이 체계적으로 정리합니다.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2798"/>
        <w:gridCol w:w="6836"/>
      </w:tblGrid>
      <w:tr w:rsidR="0045549C" w:rsidRPr="0045549C" w14:paraId="0B4F6A5C" w14:textId="77777777" w:rsidTr="0045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1B2169DB" w14:textId="77777777" w:rsidR="0045549C" w:rsidRPr="0045549C" w:rsidRDefault="0045549C" w:rsidP="0045549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BE6AB88" w14:textId="77777777" w:rsidR="0045549C" w:rsidRPr="0045549C" w:rsidRDefault="0045549C" w:rsidP="00455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세부내용</w:t>
            </w:r>
          </w:p>
        </w:tc>
      </w:tr>
      <w:tr w:rsidR="0045549C" w:rsidRPr="0045549C" w14:paraId="04CC6636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FF8E8" w14:textId="6A238DF8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관리 프로세스 부재</w:t>
            </w:r>
          </w:p>
        </w:tc>
        <w:tc>
          <w:tcPr>
            <w:tcW w:w="0" w:type="auto"/>
            <w:hideMark/>
          </w:tcPr>
          <w:p w14:paraId="79EC9992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 요청 수집 → 승인 → 반영 → 추적 → 릴리즈까지 전사 공통의 요구사항 변경 프로세스가 수립되어 있지 않음</w:t>
            </w:r>
          </w:p>
        </w:tc>
      </w:tr>
      <w:tr w:rsidR="0045549C" w:rsidRPr="0045549C" w14:paraId="0A7D0C7A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9E17C" w14:textId="47101FC3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역할 및 책임(R&amp;R) 미정의</w:t>
            </w:r>
          </w:p>
        </w:tc>
        <w:tc>
          <w:tcPr>
            <w:tcW w:w="0" w:type="auto"/>
            <w:hideMark/>
          </w:tcPr>
          <w:p w14:paraId="4ECC30E8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생성자, 변경 승인자, 영향도 분석자, 품질검증자 등의 역할과 책임이 명확하지 않음</w:t>
            </w:r>
          </w:p>
        </w:tc>
      </w:tr>
      <w:tr w:rsidR="0045549C" w:rsidRPr="0045549C" w14:paraId="0CA4D5D3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44FC7" w14:textId="48FA59B6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메타데이터 정의 미흡</w:t>
            </w:r>
          </w:p>
        </w:tc>
        <w:tc>
          <w:tcPr>
            <w:tcW w:w="0" w:type="auto"/>
            <w:hideMark/>
          </w:tcPr>
          <w:p w14:paraId="0F856C9F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우선순위, 출처, 영향범위, 변경 사유 등 분류 체계가 조직적으로 합의되지 않음</w:t>
            </w:r>
          </w:p>
        </w:tc>
      </w:tr>
      <w:tr w:rsidR="0045549C" w:rsidRPr="0045549C" w14:paraId="47216614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BACC3" w14:textId="751D599D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현행 시스템 연계 미흡</w:t>
            </w:r>
          </w:p>
        </w:tc>
        <w:tc>
          <w:tcPr>
            <w:tcW w:w="0" w:type="auto"/>
            <w:hideMark/>
          </w:tcPr>
          <w:p w14:paraId="170F75A8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Jira, Git, Jenkins, Test Tool 등과의 연계성 사전 검토 없이 도구만 도입될 경우 단절된 체계로 전락 가능</w:t>
            </w:r>
          </w:p>
        </w:tc>
      </w:tr>
      <w:tr w:rsidR="0045549C" w:rsidRPr="0045549C" w14:paraId="0D56CF83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E202" w14:textId="52FE2CB4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시스템/부서간 요구사항 중복 방지 미비</w:t>
            </w:r>
          </w:p>
        </w:tc>
        <w:tc>
          <w:tcPr>
            <w:tcW w:w="0" w:type="auto"/>
            <w:hideMark/>
          </w:tcPr>
          <w:p w14:paraId="64CC5146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동일하거나 유사한 요구사항이 프로젝트 단위로 중복 발생 → 이력 및 참조 체계 미비</w:t>
            </w:r>
          </w:p>
        </w:tc>
      </w:tr>
      <w:tr w:rsidR="0045549C" w:rsidRPr="0045549C" w14:paraId="51CAF75D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38957" w14:textId="45A81E3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기존 툴들과의 기능 충돌 우려</w:t>
            </w:r>
          </w:p>
        </w:tc>
        <w:tc>
          <w:tcPr>
            <w:tcW w:w="0" w:type="auto"/>
            <w:hideMark/>
          </w:tcPr>
          <w:p w14:paraId="4398A3A6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기존의 산발적 요구사항 관리 수단(Excel, Word, Confluence 등)과 충돌 가능성 사전 제거 필요</w:t>
            </w:r>
          </w:p>
        </w:tc>
      </w:tr>
      <w:tr w:rsidR="0045549C" w:rsidRPr="0045549C" w14:paraId="0AC5DA28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07F60" w14:textId="3318AE6A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EA 체계와의 맵핑 미정의</w:t>
            </w:r>
          </w:p>
        </w:tc>
        <w:tc>
          <w:tcPr>
            <w:tcW w:w="0" w:type="auto"/>
            <w:hideMark/>
          </w:tcPr>
          <w:p w14:paraId="46A388D9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요구사항과 업무프로세스(BPM), 데이터(ERD), 애플리케이션 구성도 간 연결 로직이 부재함</w:t>
            </w:r>
          </w:p>
        </w:tc>
      </w:tr>
      <w:tr w:rsidR="0045549C" w:rsidRPr="0045549C" w14:paraId="3885F1AE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EE488" w14:textId="0D9F422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사용자/실무자 수용성 확보 필요</w:t>
            </w:r>
          </w:p>
        </w:tc>
        <w:tc>
          <w:tcPr>
            <w:tcW w:w="0" w:type="auto"/>
            <w:hideMark/>
          </w:tcPr>
          <w:p w14:paraId="64A2117E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도구 도입이 업무 부담을 가중시킬 것이라는 인식 → 실 사용자 중심의 사전 교육 및 체계 마련 필요</w:t>
            </w:r>
          </w:p>
        </w:tc>
      </w:tr>
      <w:tr w:rsidR="0045549C" w:rsidRPr="0045549C" w14:paraId="32FE5734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57110" w14:textId="4C0833D2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 승인 및 영향도 분석 체계 미비</w:t>
            </w:r>
          </w:p>
        </w:tc>
        <w:tc>
          <w:tcPr>
            <w:tcW w:w="0" w:type="auto"/>
            <w:hideMark/>
          </w:tcPr>
          <w:p w14:paraId="511F25EA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 승인 플로우, 영향도 시각화 기준, 변경사항 알림/이력 저장 기준 정립 필요</w:t>
            </w:r>
          </w:p>
        </w:tc>
      </w:tr>
      <w:tr w:rsidR="0045549C" w:rsidRPr="0045549C" w14:paraId="20462245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42D85" w14:textId="0D6804AB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라이프사이클 통합 정의 필요</w:t>
            </w:r>
          </w:p>
        </w:tc>
        <w:tc>
          <w:tcPr>
            <w:tcW w:w="0" w:type="auto"/>
            <w:hideMark/>
          </w:tcPr>
          <w:p w14:paraId="38333A08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수집-분석-승인-반영-검증-종료까지의 상태 흐름을 표준화하고 상태기반 통제 정책 마련 필요</w:t>
            </w:r>
          </w:p>
        </w:tc>
      </w:tr>
    </w:tbl>
    <w:p w14:paraId="251559CE" w14:textId="77777777" w:rsidR="0045549C" w:rsidRPr="0038240C" w:rsidRDefault="0045549C" w:rsidP="003628CE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45549C">
        <w:rPr>
          <w:rFonts w:ascii="HY그래픽M" w:eastAsia="HY그래픽M" w:hAnsi="굴림" w:cs="굴림" w:hint="eastAsia"/>
          <w:szCs w:val="24"/>
          <w:lang w:val="en-US"/>
        </w:rPr>
        <w:t xml:space="preserve">요구사항 변경관리툴을 성공적으로 도입하기 위해서는 </w:t>
      </w:r>
      <w:r w:rsidRPr="0045549C">
        <w:rPr>
          <w:rFonts w:ascii="HY그래픽M" w:eastAsia="HY그래픽M" w:hAnsi="굴림" w:cs="굴림" w:hint="eastAsia"/>
          <w:b/>
          <w:bCs/>
          <w:szCs w:val="24"/>
          <w:lang w:val="en-US"/>
        </w:rPr>
        <w:t>기술 도입 이전에 조직 내 "변경관리 체계", "요구사항 프로세스", "역할 책임", "연계 기반"에 대한 통합 정리</w:t>
      </w:r>
      <w:r w:rsidRPr="0045549C">
        <w:rPr>
          <w:rFonts w:ascii="HY그래픽M" w:eastAsia="HY그래픽M" w:hAnsi="굴림" w:cs="굴림" w:hint="eastAsia"/>
          <w:szCs w:val="24"/>
          <w:lang w:val="en-US"/>
        </w:rPr>
        <w:t>가 선행되어야 합니다.</w:t>
      </w:r>
      <w:r>
        <w:rPr>
          <w:rFonts w:ascii="HY그래픽M" w:eastAsia="HY그래픽M" w:hAnsi="굴림" w:cs="굴림"/>
          <w:szCs w:val="24"/>
          <w:lang w:val="en-US"/>
        </w:rPr>
        <w:t xml:space="preserve"> </w:t>
      </w:r>
      <w:r w:rsidRPr="0045549C">
        <w:rPr>
          <w:rFonts w:ascii="HY그래픽M" w:eastAsia="HY그래픽M" w:hAnsi="굴림" w:cs="굴림" w:hint="eastAsia"/>
          <w:szCs w:val="24"/>
          <w:lang w:val="en-US"/>
        </w:rPr>
        <w:t xml:space="preserve">이러한 선결 과제가 해결되지 않으면 도입된 툴은 단순 문서 저장소 이상의 역할을 하지 못하고, </w:t>
      </w:r>
      <w:r w:rsidRPr="0045549C">
        <w:rPr>
          <w:rFonts w:ascii="HY그래픽M" w:eastAsia="HY그래픽M" w:hAnsi="굴림" w:cs="굴림" w:hint="eastAsia"/>
          <w:b/>
          <w:bCs/>
          <w:szCs w:val="24"/>
          <w:lang w:val="en-US"/>
        </w:rPr>
        <w:t>운영 부담과 저항만 커지게 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33"/>
        <w:gridCol w:w="6495"/>
      </w:tblGrid>
      <w:tr w:rsidR="0045549C" w:rsidRPr="0045549C" w14:paraId="3BECA23C" w14:textId="77777777" w:rsidTr="0044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BE5F1" w:themeFill="accent1" w:themeFillTint="33"/>
            <w:hideMark/>
          </w:tcPr>
          <w:p w14:paraId="39BA521B" w14:textId="301D2D06" w:rsidR="0045549C" w:rsidRPr="0045549C" w:rsidRDefault="0045549C" w:rsidP="0045549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시사점</w:t>
            </w:r>
          </w:p>
        </w:tc>
      </w:tr>
      <w:tr w:rsidR="0045549C" w:rsidRPr="0045549C" w14:paraId="2A7C458D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8BC21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변경은 조직 전반의 통제 이슈다</w:t>
            </w:r>
          </w:p>
        </w:tc>
        <w:tc>
          <w:tcPr>
            <w:tcW w:w="0" w:type="auto"/>
            <w:hideMark/>
          </w:tcPr>
          <w:p w14:paraId="4FF5F9C8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단순히 개발자만의 문제가 아닌, 업무·운영·보안·감사까지 연결되는 관리체계이다</w:t>
            </w:r>
          </w:p>
        </w:tc>
      </w:tr>
      <w:tr w:rsidR="0045549C" w:rsidRPr="0045549C" w14:paraId="3471FBFC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4F5CE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툴보다 중요한 것은 프로세스다</w:t>
            </w:r>
          </w:p>
        </w:tc>
        <w:tc>
          <w:tcPr>
            <w:tcW w:w="0" w:type="auto"/>
            <w:hideMark/>
          </w:tcPr>
          <w:p w14:paraId="13D6D9E6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아무리 우수한 툴이라도, 전사 요구사항 관리 체계가 없으면 도입 효과는 낮다</w:t>
            </w:r>
          </w:p>
        </w:tc>
      </w:tr>
      <w:tr w:rsidR="0045549C" w:rsidRPr="0045549C" w14:paraId="20EC90CF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CCB91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사용자 수용성과 연계 가능성이 핵심이다</w:t>
            </w:r>
          </w:p>
        </w:tc>
        <w:tc>
          <w:tcPr>
            <w:tcW w:w="0" w:type="auto"/>
            <w:hideMark/>
          </w:tcPr>
          <w:p w14:paraId="187A2510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기존 도구, 연계 시스템과의 통합성, 실 사용자 중심의 운영 구조를 설계해야 한다</w:t>
            </w:r>
          </w:p>
        </w:tc>
      </w:tr>
      <w:tr w:rsidR="0045549C" w:rsidRPr="0045549C" w14:paraId="58C300AF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C1F4E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선결과제 해결 없이는 실패 확률 높음</w:t>
            </w:r>
          </w:p>
        </w:tc>
        <w:tc>
          <w:tcPr>
            <w:tcW w:w="0" w:type="auto"/>
            <w:hideMark/>
          </w:tcPr>
          <w:p w14:paraId="6AC9BF76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기존 관행(문서, 메일, 엑셀)에 묶여 있는 실무 환경을 체계화하지 않으면 도입은 실패한다</w:t>
            </w:r>
          </w:p>
        </w:tc>
      </w:tr>
    </w:tbl>
    <w:p w14:paraId="2C18B582" w14:textId="3E93FA72" w:rsidR="00BC6665" w:rsidRDefault="00BC6665" w:rsidP="006E1BB3">
      <w:pPr>
        <w:pStyle w:val="2"/>
        <w:rPr>
          <w:rFonts w:ascii="새굴림" w:eastAsia="새굴림" w:hAnsi="새굴림"/>
        </w:rPr>
      </w:pPr>
      <w:bookmarkStart w:id="7" w:name="_Toc196227009"/>
      <w:r w:rsidRPr="00A17327">
        <w:rPr>
          <w:rFonts w:ascii="새굴림" w:eastAsia="새굴림" w:hAnsi="새굴림" w:hint="eastAsia"/>
        </w:rPr>
        <w:t xml:space="preserve">핵심 아키텍처 </w:t>
      </w:r>
      <w:r w:rsidR="002D352E" w:rsidRPr="00A17327">
        <w:rPr>
          <w:rFonts w:ascii="새굴림" w:eastAsia="새굴림" w:hAnsi="새굴림" w:hint="eastAsia"/>
        </w:rPr>
        <w:t xml:space="preserve">기술 </w:t>
      </w:r>
      <w:r w:rsidRPr="00A17327">
        <w:rPr>
          <w:rFonts w:ascii="새굴림" w:eastAsia="새굴림" w:hAnsi="새굴림" w:hint="eastAsia"/>
        </w:rPr>
        <w:t>요소</w:t>
      </w:r>
      <w:bookmarkEnd w:id="7"/>
    </w:p>
    <w:p w14:paraId="2F1C11C4" w14:textId="2FED44A7" w:rsidR="0045549C" w:rsidRPr="0045549C" w:rsidRDefault="0045549C" w:rsidP="0045549C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45549C">
        <w:rPr>
          <w:rFonts w:ascii="새굴림" w:eastAsia="새굴림" w:hAnsi="새굴림" w:cs="굴림"/>
          <w:szCs w:val="24"/>
          <w:lang w:val="en-US"/>
        </w:rPr>
        <w:t>요구사항 변경관리툴은 단순한 데이터 저장 시스템이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45549C">
        <w:rPr>
          <w:rFonts w:ascii="새굴림" w:eastAsia="새굴림" w:hAnsi="새굴림" w:cs="굴림"/>
          <w:b/>
          <w:bCs/>
          <w:szCs w:val="24"/>
          <w:lang w:val="en-US"/>
        </w:rPr>
        <w:t>요구사항 수명주기 전반을 통합·자동화·시각화·추적 가능한 구조로 지원하는 통합 아키텍처 체계</w:t>
      </w:r>
      <w:r w:rsidRPr="0045549C">
        <w:rPr>
          <w:rFonts w:ascii="새굴림" w:eastAsia="새굴림" w:hAnsi="새굴림" w:cs="굴림"/>
          <w:szCs w:val="24"/>
          <w:lang w:val="en-US"/>
        </w:rPr>
        <w:t>를 기반으로 설계되어야 합니다.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45549C">
        <w:rPr>
          <w:rFonts w:ascii="새굴림" w:eastAsia="새굴림" w:hAnsi="새굴림" w:cs="굴림"/>
          <w:szCs w:val="24"/>
          <w:lang w:val="en-US"/>
        </w:rPr>
        <w:t>또한, 최근의 도구들은 단일 솔루션이 아닌 다양한 엔터프라이즈 시스템과의 **연계 구조(API, ALM, DevOps 등)**를 중심으로 구성되어 있으며,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45549C">
        <w:rPr>
          <w:rFonts w:ascii="새굴림" w:eastAsia="새굴림" w:hAnsi="새굴림" w:cs="굴림"/>
          <w:b/>
          <w:bCs/>
          <w:szCs w:val="24"/>
          <w:lang w:val="en-US"/>
        </w:rPr>
        <w:t>EA, DevOps, 테스트</w:t>
      </w:r>
      <w:r>
        <w:rPr>
          <w:rFonts w:ascii="새굴림" w:eastAsia="새굴림" w:hAnsi="새굴림" w:cs="굴림" w:hint="eastAsia"/>
          <w:b/>
          <w:bCs/>
          <w:szCs w:val="24"/>
          <w:lang w:val="en-US"/>
        </w:rPr>
        <w:t xml:space="preserve"> </w:t>
      </w:r>
      <w:r w:rsidRPr="0045549C">
        <w:rPr>
          <w:rFonts w:ascii="새굴림" w:eastAsia="새굴림" w:hAnsi="새굴림" w:cs="굴림"/>
          <w:b/>
          <w:bCs/>
          <w:szCs w:val="24"/>
          <w:lang w:val="en-US"/>
        </w:rPr>
        <w:t>관리, 버전</w:t>
      </w:r>
      <w:r>
        <w:rPr>
          <w:rFonts w:ascii="새굴림" w:eastAsia="새굴림" w:hAnsi="새굴림" w:cs="굴림" w:hint="eastAsia"/>
          <w:b/>
          <w:bCs/>
          <w:szCs w:val="24"/>
          <w:lang w:val="en-US"/>
        </w:rPr>
        <w:t xml:space="preserve"> </w:t>
      </w:r>
      <w:r w:rsidRPr="0045549C">
        <w:rPr>
          <w:rFonts w:ascii="새굴림" w:eastAsia="새굴림" w:hAnsi="새굴림" w:cs="굴림"/>
          <w:b/>
          <w:bCs/>
          <w:szCs w:val="24"/>
          <w:lang w:val="en-US"/>
        </w:rPr>
        <w:t>관리 시스템 등과 연동 가능한 유연한 아키텍처</w:t>
      </w:r>
      <w:r w:rsidRPr="0045549C">
        <w:rPr>
          <w:rFonts w:ascii="새굴림" w:eastAsia="새굴림" w:hAnsi="새굴림" w:cs="굴림"/>
          <w:szCs w:val="24"/>
          <w:lang w:val="en-US"/>
        </w:rPr>
        <w:t>가 핵심 경쟁력입니다.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3160"/>
        <w:gridCol w:w="6474"/>
      </w:tblGrid>
      <w:tr w:rsidR="0045549C" w:rsidRPr="0045549C" w14:paraId="56B49F76" w14:textId="77777777" w:rsidTr="0045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2E26404" w14:textId="77777777" w:rsidR="0045549C" w:rsidRPr="0045549C" w:rsidRDefault="0045549C" w:rsidP="0045549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구성요소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223E929" w14:textId="77777777" w:rsidR="0045549C" w:rsidRPr="0045549C" w:rsidRDefault="0045549C" w:rsidP="00455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기술요소 설명</w:t>
            </w:r>
          </w:p>
        </w:tc>
      </w:tr>
      <w:tr w:rsidR="0045549C" w:rsidRPr="0045549C" w14:paraId="2F9572B7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65C57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저장소 (Requirement Repository)</w:t>
            </w:r>
          </w:p>
        </w:tc>
        <w:tc>
          <w:tcPr>
            <w:tcW w:w="0" w:type="auto"/>
            <w:hideMark/>
          </w:tcPr>
          <w:p w14:paraId="0E2153B8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모든 요구사항은 메타데이터 기반 구조화된 저장소에 저장되며, 생성자, 우선순위, 상태, 변경이력, 버전 등을 관리함</w:t>
            </w:r>
          </w:p>
        </w:tc>
      </w:tr>
      <w:tr w:rsidR="0045549C" w:rsidRPr="0045549C" w14:paraId="618CFCCD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EAB27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이력 및 버전관리 엔진</w:t>
            </w:r>
          </w:p>
        </w:tc>
        <w:tc>
          <w:tcPr>
            <w:tcW w:w="0" w:type="auto"/>
            <w:hideMark/>
          </w:tcPr>
          <w:p w14:paraId="31D8B463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 발생 시 생성되는 각 버전에 대한 이력 추적, 롤백, 변경 승인 히스토리 제공. Git 및 ALM 툴과의 연계도 포함됨</w:t>
            </w:r>
          </w:p>
        </w:tc>
      </w:tr>
      <w:tr w:rsidR="0045549C" w:rsidRPr="0045549C" w14:paraId="7BAD6085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B1F35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추적 매트릭스(Traceability Matrix)</w:t>
            </w:r>
          </w:p>
        </w:tc>
        <w:tc>
          <w:tcPr>
            <w:tcW w:w="0" w:type="auto"/>
            <w:hideMark/>
          </w:tcPr>
          <w:p w14:paraId="2379332F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↔ 설계요소 ↔ 코드 ↔ 테스트케이스 ↔ 결함까지 상호 연결되는 추적 가능성 확보. 시각화와 영향도 분석 기능 포함</w:t>
            </w:r>
          </w:p>
        </w:tc>
      </w:tr>
      <w:tr w:rsidR="0045549C" w:rsidRPr="0045549C" w14:paraId="31734818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CD556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워크플로우 및 승인 프로세스 엔진</w:t>
            </w:r>
          </w:p>
        </w:tc>
        <w:tc>
          <w:tcPr>
            <w:tcW w:w="0" w:type="auto"/>
            <w:hideMark/>
          </w:tcPr>
          <w:p w14:paraId="15712A5F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요구사항의 생성, 분석, 승인, 변경, 폐기까지의 상태 흐름과 역할(R&amp;R)을 기반으로 승인 라인 구성 가능</w:t>
            </w:r>
          </w:p>
        </w:tc>
      </w:tr>
      <w:tr w:rsidR="0045549C" w:rsidRPr="0045549C" w14:paraId="28F2495C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1826F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ALM 및 DevOps 통합 인터페이스</w:t>
            </w:r>
          </w:p>
        </w:tc>
        <w:tc>
          <w:tcPr>
            <w:tcW w:w="0" w:type="auto"/>
            <w:hideMark/>
          </w:tcPr>
          <w:p w14:paraId="05159B45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Jenkins, Azure DevOps, GitHub, Jira 등과 연계하여 요구사항 기반 개발-테스트-릴리즈 연속 흐름 구현 가능</w:t>
            </w:r>
          </w:p>
        </w:tc>
      </w:tr>
      <w:tr w:rsidR="0045549C" w:rsidRPr="0045549C" w14:paraId="020AE799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51719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모델링 연계 기능</w:t>
            </w:r>
          </w:p>
        </w:tc>
        <w:tc>
          <w:tcPr>
            <w:tcW w:w="0" w:type="auto"/>
            <w:hideMark/>
          </w:tcPr>
          <w:p w14:paraId="628421A0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BPMN, UML, ERD 등 EA 모델링 도구와의 연계 기반으로 요구사항의 위치와 연관성을 시각화함 (예: DOORS + Rhapsody)</w:t>
            </w:r>
          </w:p>
        </w:tc>
      </w:tr>
      <w:tr w:rsidR="0045549C" w:rsidRPr="0045549C" w14:paraId="073FFCAB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37E58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협업 및 리뷰 관리 기능</w:t>
            </w:r>
          </w:p>
        </w:tc>
        <w:tc>
          <w:tcPr>
            <w:tcW w:w="0" w:type="auto"/>
            <w:hideMark/>
          </w:tcPr>
          <w:p w14:paraId="3EF2E4CA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요구사항에 대한 리뷰, 코멘트, 토론, 상태기반 알림 등 실시간 협업 기능 내장 (예: Jama의 실시간 리뷰 모듈)</w:t>
            </w:r>
          </w:p>
        </w:tc>
      </w:tr>
      <w:tr w:rsidR="0045549C" w:rsidRPr="0045549C" w14:paraId="33FBFD43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CD316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 영향도 분석 모듈</w:t>
            </w:r>
          </w:p>
        </w:tc>
        <w:tc>
          <w:tcPr>
            <w:tcW w:w="0" w:type="auto"/>
            <w:hideMark/>
          </w:tcPr>
          <w:p w14:paraId="18CAB7DB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변경 시 하위 연관 요소에 대한 영향도 분석 자동화. 추적 매트릭스 기반으로 시스템 영향 예측 가능</w:t>
            </w:r>
          </w:p>
        </w:tc>
      </w:tr>
      <w:tr w:rsidR="0045549C" w:rsidRPr="0045549C" w14:paraId="3383AC46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FCFB9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통합 레포팅 및 감사 기능</w:t>
            </w:r>
          </w:p>
        </w:tc>
        <w:tc>
          <w:tcPr>
            <w:tcW w:w="0" w:type="auto"/>
            <w:hideMark/>
          </w:tcPr>
          <w:p w14:paraId="7640EAFC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수명주기 리포트, 감사 로그, 승인 이력, 변경 사유 등 다양한 기준으로 정형화된 보고서 생성</w:t>
            </w:r>
          </w:p>
        </w:tc>
      </w:tr>
      <w:tr w:rsidR="0045549C" w:rsidRPr="0045549C" w14:paraId="5469FD4D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4D477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보안 및 권한 관리 체계</w:t>
            </w:r>
          </w:p>
        </w:tc>
        <w:tc>
          <w:tcPr>
            <w:tcW w:w="0" w:type="auto"/>
            <w:hideMark/>
          </w:tcPr>
          <w:p w14:paraId="6607CDAB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사용자/역할 기반의 읽기/쓰기/승인 권한 분리, 이력 감사 및 외부 감사 대응을 위한 보안 설계 포함</w:t>
            </w:r>
          </w:p>
        </w:tc>
      </w:tr>
      <w:tr w:rsidR="0045549C" w:rsidRPr="0045549C" w14:paraId="51F46663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74732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확장 가능한 API 기반 구조</w:t>
            </w:r>
          </w:p>
        </w:tc>
        <w:tc>
          <w:tcPr>
            <w:tcW w:w="0" w:type="auto"/>
            <w:hideMark/>
          </w:tcPr>
          <w:p w14:paraId="5AE302EF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외부 시스템과의 연동을 위한 RESTful API, Webhook, OpenAPI 연계 구조를 기본적으로 탑재</w:t>
            </w:r>
          </w:p>
        </w:tc>
      </w:tr>
    </w:tbl>
    <w:p w14:paraId="51380A01" w14:textId="48A34C50" w:rsidR="0045549C" w:rsidRPr="0045549C" w:rsidRDefault="0045549C" w:rsidP="0045549C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45549C">
        <w:rPr>
          <w:rFonts w:ascii="새굴림" w:eastAsia="새굴림" w:hAnsi="새굴림"/>
        </w:rPr>
        <w:t>요구사항 변경관리툴의 아키텍처는 단순한 요구 저장소가 아닌,</w:t>
      </w:r>
      <w:r>
        <w:rPr>
          <w:rFonts w:ascii="새굴림" w:eastAsia="새굴림" w:hAnsi="새굴림"/>
        </w:rPr>
        <w:t xml:space="preserve"> </w:t>
      </w:r>
      <w:r w:rsidRPr="0045549C">
        <w:rPr>
          <w:rFonts w:ascii="새굴림" w:eastAsia="새굴림" w:hAnsi="새굴림"/>
        </w:rPr>
        <w:t>요구사항 기반으로 전사 시스템을 통제하고 EA, DevOps, QA, 형상관리까지 연결되는 중심 통합체계입니다.</w:t>
      </w:r>
    </w:p>
    <w:p w14:paraId="0845DC44" w14:textId="7C7D8B63" w:rsidR="0045549C" w:rsidRPr="0045549C" w:rsidRDefault="0045549C" w:rsidP="0045549C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45549C">
        <w:rPr>
          <w:rFonts w:ascii="새굴림" w:eastAsia="새굴림" w:hAnsi="새굴림"/>
        </w:rPr>
        <w:t>특히, 요구사항-테스트-릴리즈-운영간 자동 연계를 위한 구조적 준비가 아키텍처 핵심이며,</w:t>
      </w:r>
      <w:r>
        <w:rPr>
          <w:rFonts w:ascii="새굴림" w:eastAsia="새굴림" w:hAnsi="새굴림"/>
        </w:rPr>
        <w:t xml:space="preserve"> </w:t>
      </w:r>
      <w:r w:rsidRPr="0045549C">
        <w:rPr>
          <w:rFonts w:ascii="새굴림" w:eastAsia="새굴림" w:hAnsi="새굴림"/>
        </w:rPr>
        <w:t>이러한 기술요소 없이 도입된 도구는 단순 문서 작성 툴로 전락할 위험이 큽니다.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87"/>
        <w:gridCol w:w="6941"/>
      </w:tblGrid>
      <w:tr w:rsidR="0045549C" w:rsidRPr="0045549C" w14:paraId="67F3B70D" w14:textId="77777777" w:rsidTr="0045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BE5F1" w:themeFill="accent1" w:themeFillTint="33"/>
          </w:tcPr>
          <w:p w14:paraId="0F205F46" w14:textId="77777777" w:rsidR="0045549C" w:rsidRPr="0045549C" w:rsidRDefault="0045549C" w:rsidP="0045549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전략적 시사점</w:t>
            </w:r>
          </w:p>
        </w:tc>
      </w:tr>
      <w:tr w:rsidR="0045549C" w:rsidRPr="0045549C" w14:paraId="753A27A5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25786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아키텍처 중심 사고 필요</w:t>
            </w:r>
          </w:p>
        </w:tc>
        <w:tc>
          <w:tcPr>
            <w:tcW w:w="0" w:type="auto"/>
            <w:hideMark/>
          </w:tcPr>
          <w:p w14:paraId="39A47570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요구사항 관리 도구는 단순 기능이 아니라 전사 시스템의 통제 흐름을 설계하는 플랫폼이다</w:t>
            </w:r>
          </w:p>
        </w:tc>
      </w:tr>
      <w:tr w:rsidR="0045549C" w:rsidRPr="0045549C" w14:paraId="5DBE8042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FDC9A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연계 기반 설계 필수</w:t>
            </w:r>
          </w:p>
        </w:tc>
        <w:tc>
          <w:tcPr>
            <w:tcW w:w="0" w:type="auto"/>
            <w:hideMark/>
          </w:tcPr>
          <w:p w14:paraId="228EDCEF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ALM, DevOps, QA, 형상관리 도구와의 통합 인터페이스가 구축되어야 전사 활용 가능</w:t>
            </w:r>
          </w:p>
        </w:tc>
      </w:tr>
      <w:tr w:rsidR="0045549C" w:rsidRPr="0045549C" w14:paraId="5C975071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B5018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추적성과 영향도 분석</w:t>
            </w:r>
          </w:p>
        </w:tc>
        <w:tc>
          <w:tcPr>
            <w:tcW w:w="0" w:type="auto"/>
            <w:hideMark/>
          </w:tcPr>
          <w:p w14:paraId="144CAD0C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변경된 요구사항이 어디에 영향을 주는지 실시간으로 분석하고 반영하는 체계가 반드시 필요</w:t>
            </w:r>
          </w:p>
        </w:tc>
      </w:tr>
      <w:tr w:rsidR="0045549C" w:rsidRPr="0045549C" w14:paraId="31881112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5E9E6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확장성과 보안성 고려</w:t>
            </w:r>
          </w:p>
        </w:tc>
        <w:tc>
          <w:tcPr>
            <w:tcW w:w="0" w:type="auto"/>
            <w:hideMark/>
          </w:tcPr>
          <w:p w14:paraId="7C1AF724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권한관리, 감사로그, API 확장성 등 전사 정보보안 및 통제 기준에 맞춘 설계가 요구됨</w:t>
            </w:r>
          </w:p>
        </w:tc>
      </w:tr>
      <w:tr w:rsidR="0045549C" w:rsidRPr="0045549C" w14:paraId="04E283D9" w14:textId="77777777" w:rsidTr="0045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3B615" w14:textId="77777777" w:rsidR="0045549C" w:rsidRPr="0045549C" w:rsidRDefault="0045549C" w:rsidP="0045549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도입 전 연계 시나리오 정립 필요</w:t>
            </w:r>
          </w:p>
        </w:tc>
        <w:tc>
          <w:tcPr>
            <w:tcW w:w="0" w:type="auto"/>
            <w:hideMark/>
          </w:tcPr>
          <w:p w14:paraId="456D159A" w14:textId="77777777" w:rsidR="0045549C" w:rsidRPr="0045549C" w:rsidRDefault="0045549C" w:rsidP="00455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5549C">
              <w:rPr>
                <w:rFonts w:ascii="새굴림" w:eastAsia="새굴림" w:hAnsi="새굴림" w:cs="굴림"/>
                <w:szCs w:val="24"/>
                <w:lang w:val="en-US"/>
              </w:rPr>
              <w:t>툴 중심이 아닌 아키텍처 중심의 연계 시나리오를 기반으로 도입/설정 전략이 수립되어야 함</w:t>
            </w:r>
          </w:p>
        </w:tc>
      </w:tr>
    </w:tbl>
    <w:p w14:paraId="49490201" w14:textId="77777777" w:rsidR="00674A58" w:rsidRDefault="006E1BB3" w:rsidP="006E1BB3">
      <w:pPr>
        <w:pStyle w:val="2"/>
        <w:rPr>
          <w:rFonts w:ascii="새굴림" w:eastAsia="새굴림" w:hAnsi="새굴림"/>
        </w:rPr>
      </w:pPr>
      <w:bookmarkStart w:id="8" w:name="_Toc196227010"/>
      <w:r w:rsidRPr="00A17327">
        <w:rPr>
          <w:rFonts w:ascii="새굴림" w:eastAsia="새굴림" w:hAnsi="새굴림" w:hint="eastAsia"/>
        </w:rPr>
        <w:t>핵심 특징 및 장단점 비교</w:t>
      </w:r>
      <w:bookmarkEnd w:id="8"/>
    </w:p>
    <w:p w14:paraId="311A0AE0" w14:textId="2FC6E044" w:rsidR="00087D6F" w:rsidRPr="00087D6F" w:rsidRDefault="00087D6F" w:rsidP="00087D6F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>요구사항 변경관리툴을 도입할 때 가장 중요한 것은 단순히 기능이 풍부한 도구를 선택하는 것이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조직의 아키텍처 전략, 프로세스 성숙도, 연계 시스템, 개발 방식(DevOps/ALM)과 얼마나 정합성을 갖고 통합될 수 있는지</w:t>
      </w:r>
      <w:r w:rsidRPr="00087D6F">
        <w:rPr>
          <w:rFonts w:ascii="새굴림" w:eastAsia="새굴림" w:hAnsi="새굴림" w:cs="굴림"/>
          <w:szCs w:val="24"/>
          <w:lang w:val="en-US"/>
        </w:rPr>
        <w:t>를 평가하는 것입니다.</w:t>
      </w:r>
    </w:p>
    <w:p w14:paraId="1BE42D0D" w14:textId="77777777" w:rsidR="00087D6F" w:rsidRPr="00087D6F" w:rsidRDefault="00087D6F" w:rsidP="00087D6F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>본 절에서는 EA 연계, DevOps 호환성, 요구사항 추적성, 사용자 협업 기능, 확장성, 유지보수 편의성 등을 기준으로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szCs w:val="24"/>
          <w:lang w:val="en-US"/>
        </w:rPr>
        <w:t xml:space="preserve">국내외에서 대표적으로 사용되는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7개 도구</w:t>
      </w:r>
      <w:r w:rsidRPr="00087D6F">
        <w:rPr>
          <w:rFonts w:ascii="새굴림" w:eastAsia="새굴림" w:hAnsi="새굴림" w:cs="굴림"/>
          <w:szCs w:val="24"/>
          <w:lang w:val="en-US"/>
        </w:rPr>
        <w:t xml:space="preserve">에 대해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핵심 특징, 장점, 단점</w:t>
      </w:r>
      <w:r w:rsidRPr="00087D6F">
        <w:rPr>
          <w:rFonts w:ascii="새굴림" w:eastAsia="새굴림" w:hAnsi="새굴림" w:cs="굴림"/>
          <w:szCs w:val="24"/>
          <w:lang w:val="en-US"/>
        </w:rPr>
        <w:t>을 비교 분석합니다.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4"/>
        <w:gridCol w:w="2886"/>
        <w:gridCol w:w="2194"/>
        <w:gridCol w:w="2194"/>
      </w:tblGrid>
      <w:tr w:rsidR="00087D6F" w:rsidRPr="00087D6F" w14:paraId="2C614106" w14:textId="77777777" w:rsidTr="0008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shd w:val="clear" w:color="auto" w:fill="DBE5F1" w:themeFill="accent1" w:themeFillTint="33"/>
            <w:hideMark/>
          </w:tcPr>
          <w:p w14:paraId="1BA1063F" w14:textId="77777777" w:rsidR="00087D6F" w:rsidRPr="00087D6F" w:rsidRDefault="00087D6F" w:rsidP="00087D6F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툴명</w:t>
            </w:r>
          </w:p>
        </w:tc>
        <w:tc>
          <w:tcPr>
            <w:tcW w:w="2886" w:type="dxa"/>
            <w:shd w:val="clear" w:color="auto" w:fill="DBE5F1" w:themeFill="accent1" w:themeFillTint="33"/>
            <w:hideMark/>
          </w:tcPr>
          <w:p w14:paraId="0B794D0C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주요특징</w:t>
            </w:r>
          </w:p>
        </w:tc>
        <w:tc>
          <w:tcPr>
            <w:tcW w:w="2194" w:type="dxa"/>
            <w:shd w:val="clear" w:color="auto" w:fill="DBE5F1" w:themeFill="accent1" w:themeFillTint="33"/>
            <w:hideMark/>
          </w:tcPr>
          <w:p w14:paraId="478D74A4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장점</w:t>
            </w:r>
          </w:p>
        </w:tc>
        <w:tc>
          <w:tcPr>
            <w:tcW w:w="2194" w:type="dxa"/>
            <w:shd w:val="clear" w:color="auto" w:fill="DBE5F1" w:themeFill="accent1" w:themeFillTint="33"/>
            <w:hideMark/>
          </w:tcPr>
          <w:p w14:paraId="18C082A9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단점</w:t>
            </w:r>
          </w:p>
        </w:tc>
      </w:tr>
      <w:tr w:rsidR="00087D6F" w:rsidRPr="00087D6F" w14:paraId="26674D45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2A083C6D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IBM DOORS / DOORS Next</w:t>
            </w:r>
          </w:p>
        </w:tc>
        <w:tc>
          <w:tcPr>
            <w:tcW w:w="2886" w:type="dxa"/>
            <w:hideMark/>
          </w:tcPr>
          <w:p w14:paraId="1902F2BF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대규모 요구사항 및 변경관리 전용 플랫폼, ReqIF 기반, Rhapsody/BPMN 연동</w:t>
            </w:r>
          </w:p>
        </w:tc>
        <w:tc>
          <w:tcPr>
            <w:tcW w:w="2194" w:type="dxa"/>
            <w:hideMark/>
          </w:tcPr>
          <w:p w14:paraId="2127585D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전통적인 엔터프라이즈 요구사항 관리에 강력, 자동화된 추적 매트릭스, 영향도 분석, 수명주기 관리 완전 지원</w:t>
            </w:r>
          </w:p>
        </w:tc>
        <w:tc>
          <w:tcPr>
            <w:tcW w:w="2194" w:type="dxa"/>
            <w:hideMark/>
          </w:tcPr>
          <w:p w14:paraId="7D75AC7E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UI 복잡, 학습 곡선 큼, 사용자 친화성 부족, 구축 비용 높음</w:t>
            </w:r>
          </w:p>
        </w:tc>
      </w:tr>
      <w:tr w:rsidR="00087D6F" w:rsidRPr="00087D6F" w14:paraId="1CE94551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640C0E54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Jira (with Structure, Xray, Zephyr)</w:t>
            </w:r>
          </w:p>
        </w:tc>
        <w:tc>
          <w:tcPr>
            <w:tcW w:w="2886" w:type="dxa"/>
            <w:hideMark/>
          </w:tcPr>
          <w:p w14:paraId="3D8EAA8C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애자일 기반 이슈·요구사항·테스트 통합 관리, Atlassian 생태계와 연동 가능</w:t>
            </w:r>
          </w:p>
        </w:tc>
        <w:tc>
          <w:tcPr>
            <w:tcW w:w="2194" w:type="dxa"/>
            <w:hideMark/>
          </w:tcPr>
          <w:p w14:paraId="25318445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개발자 친화적, 유연한 커스터마이징, DevOps·Git·CI/CD 연계 용이, 실사용자 도입 확산 빠름</w:t>
            </w:r>
          </w:p>
        </w:tc>
        <w:tc>
          <w:tcPr>
            <w:tcW w:w="2194" w:type="dxa"/>
            <w:hideMark/>
          </w:tcPr>
          <w:p w14:paraId="77AC0283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요구사항 관리 기능은 플러그인에 의존, 복잡한 변경 승인·추적에 한계</w:t>
            </w:r>
          </w:p>
        </w:tc>
      </w:tr>
      <w:tr w:rsidR="00087D6F" w:rsidRPr="00087D6F" w14:paraId="1E937361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3C14F34B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Jama Connect</w:t>
            </w:r>
          </w:p>
        </w:tc>
        <w:tc>
          <w:tcPr>
            <w:tcW w:w="2886" w:type="dxa"/>
            <w:hideMark/>
          </w:tcPr>
          <w:p w14:paraId="0AC646F0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요구사항·테스트·위험관리 통합 플랫폼, 실시간 협업 중심 구조</w:t>
            </w:r>
          </w:p>
        </w:tc>
        <w:tc>
          <w:tcPr>
            <w:tcW w:w="2194" w:type="dxa"/>
            <w:hideMark/>
          </w:tcPr>
          <w:p w14:paraId="739C0B9F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직관적인 UI/UX, 실시간 협업 리뷰, 규제 기반 산업(자동차, 의료) 특화, API 연계 우수</w:t>
            </w:r>
          </w:p>
        </w:tc>
        <w:tc>
          <w:tcPr>
            <w:tcW w:w="2194" w:type="dxa"/>
            <w:hideMark/>
          </w:tcPr>
          <w:p w14:paraId="4476D9EF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고비용, IT 인프라와 연동 시 전문성 요구, 중소규모에 과도할 수 있음</w:t>
            </w:r>
          </w:p>
        </w:tc>
      </w:tr>
      <w:tr w:rsidR="00087D6F" w:rsidRPr="00087D6F" w14:paraId="0BB320BC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19BE03A4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Helix RM (Perforce)</w:t>
            </w:r>
          </w:p>
        </w:tc>
        <w:tc>
          <w:tcPr>
            <w:tcW w:w="2886" w:type="dxa"/>
            <w:hideMark/>
          </w:tcPr>
          <w:p w14:paraId="299E7549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ALM 기반 변경관리, 버전관리/요구사항/테스트 통합</w:t>
            </w:r>
          </w:p>
        </w:tc>
        <w:tc>
          <w:tcPr>
            <w:tcW w:w="2194" w:type="dxa"/>
            <w:hideMark/>
          </w:tcPr>
          <w:p w14:paraId="3F0628AB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요구-테스트-결함 통합이 우수, ALM 툴 연동 최적화, 완전한 변경 이력 관리</w:t>
            </w:r>
          </w:p>
        </w:tc>
        <w:tc>
          <w:tcPr>
            <w:tcW w:w="2194" w:type="dxa"/>
            <w:hideMark/>
          </w:tcPr>
          <w:p w14:paraId="6A52F5F8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설정 복잡도 높음, 국내 사용자 적음, 온프레미스 중심</w:t>
            </w:r>
          </w:p>
        </w:tc>
      </w:tr>
      <w:tr w:rsidR="00087D6F" w:rsidRPr="00087D6F" w14:paraId="1F5C00B5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71FB8683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Modern Requirements4DevOps</w:t>
            </w:r>
          </w:p>
        </w:tc>
        <w:tc>
          <w:tcPr>
            <w:tcW w:w="2886" w:type="dxa"/>
            <w:hideMark/>
          </w:tcPr>
          <w:p w14:paraId="596454F6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Azure DevOps 기반 요구사항 확장 모듈, Office Word 기반 문서화</w:t>
            </w:r>
          </w:p>
        </w:tc>
        <w:tc>
          <w:tcPr>
            <w:tcW w:w="2194" w:type="dxa"/>
            <w:hideMark/>
          </w:tcPr>
          <w:p w14:paraId="791C477E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MS DevOps와의 자연스러운 통합, 문서 중심 요구관리, 워크아이템 연동 우수</w:t>
            </w:r>
          </w:p>
        </w:tc>
        <w:tc>
          <w:tcPr>
            <w:tcW w:w="2194" w:type="dxa"/>
            <w:hideMark/>
          </w:tcPr>
          <w:p w14:paraId="4CEF9CB7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Azure DevOps 미사용 시 도입 어려움, 국내 도입사례 희소</w:t>
            </w:r>
          </w:p>
        </w:tc>
      </w:tr>
      <w:tr w:rsidR="00087D6F" w:rsidRPr="00087D6F" w14:paraId="3DDDB0F5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2793ECA2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CodeBeamer (Intland)</w:t>
            </w:r>
          </w:p>
        </w:tc>
        <w:tc>
          <w:tcPr>
            <w:tcW w:w="2886" w:type="dxa"/>
            <w:hideMark/>
          </w:tcPr>
          <w:p w14:paraId="70E9C443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ISO26262, ASPICE, FDA 대응 가능한 ALM+RM 통합도구</w:t>
            </w:r>
          </w:p>
        </w:tc>
        <w:tc>
          <w:tcPr>
            <w:tcW w:w="2194" w:type="dxa"/>
            <w:hideMark/>
          </w:tcPr>
          <w:p w14:paraId="531B2E22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품질보증·규제관리 중심 조직에 특화, 요구사항-테스트-릴리즈 완전통합</w:t>
            </w:r>
          </w:p>
        </w:tc>
        <w:tc>
          <w:tcPr>
            <w:tcW w:w="2194" w:type="dxa"/>
            <w:hideMark/>
          </w:tcPr>
          <w:p w14:paraId="54C5A87D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초기 비용 부담, DevOps와 연계는 약간 부족, 사용성은 중간 수준</w:t>
            </w:r>
          </w:p>
        </w:tc>
      </w:tr>
      <w:tr w:rsidR="00087D6F" w:rsidRPr="00087D6F" w14:paraId="659045A6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hideMark/>
          </w:tcPr>
          <w:p w14:paraId="7CDA6FE8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Polarion (Siemens)</w:t>
            </w:r>
          </w:p>
        </w:tc>
        <w:tc>
          <w:tcPr>
            <w:tcW w:w="2886" w:type="dxa"/>
            <w:hideMark/>
          </w:tcPr>
          <w:p w14:paraId="63040D5E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Siemens의 ALM+요구관리, 모델링 연계 특화</w:t>
            </w:r>
          </w:p>
        </w:tc>
        <w:tc>
          <w:tcPr>
            <w:tcW w:w="2194" w:type="dxa"/>
            <w:hideMark/>
          </w:tcPr>
          <w:p w14:paraId="2D81B32E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요구-테스트-결함-릴리즈 전체 프로세스 커버, BPMN/UML 모델과 연결 우수</w:t>
            </w:r>
          </w:p>
        </w:tc>
        <w:tc>
          <w:tcPr>
            <w:tcW w:w="2194" w:type="dxa"/>
            <w:hideMark/>
          </w:tcPr>
          <w:p w14:paraId="63C3B1FE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0"/>
                <w:lang w:val="en-US"/>
              </w:rPr>
              <w:t>인터페이스 무거움, 중소기업에는 과도함, CI/CD 통합은 한계 있음</w:t>
            </w:r>
          </w:p>
        </w:tc>
      </w:tr>
    </w:tbl>
    <w:p w14:paraId="070CF28D" w14:textId="7B397C05" w:rsidR="00087D6F" w:rsidRPr="00087D6F" w:rsidRDefault="00087D6F" w:rsidP="00087D6F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lastRenderedPageBreak/>
        <w:t>요구사항 변경관리툴은 기술 사양만이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조직의 시스템 생태계, 도입 목적, 아키텍처 정합성, 운영 주체의 성숙도, DevOps 연동 가능성</w:t>
      </w:r>
      <w:r w:rsidRPr="00087D6F">
        <w:rPr>
          <w:rFonts w:ascii="새굴림" w:eastAsia="새굴림" w:hAnsi="새굴림" w:cs="굴림"/>
          <w:szCs w:val="24"/>
          <w:lang w:val="en-US"/>
        </w:rPr>
        <w:t xml:space="preserve"> 등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szCs w:val="24"/>
          <w:lang w:val="en-US"/>
        </w:rPr>
        <w:t>복합적 관점에서 선정되어야 합니다.</w:t>
      </w:r>
    </w:p>
    <w:p w14:paraId="084920B2" w14:textId="77777777" w:rsidR="00087D6F" w:rsidRPr="00087D6F" w:rsidRDefault="00087D6F" w:rsidP="00087D6F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>툴 간 비교를 통해 도출되는 인사이트는 기능 중심이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전략·운영·확장·연계 중심의 의사결정 기준을 마련</w:t>
      </w:r>
      <w:r w:rsidRPr="00087D6F">
        <w:rPr>
          <w:rFonts w:ascii="새굴림" w:eastAsia="새굴림" w:hAnsi="새굴림" w:cs="굴림"/>
          <w:szCs w:val="24"/>
          <w:lang w:val="en-US"/>
        </w:rPr>
        <w:t>하는 데 목적이 있습니다.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89"/>
        <w:gridCol w:w="6439"/>
      </w:tblGrid>
      <w:tr w:rsidR="00087D6F" w:rsidRPr="00087D6F" w14:paraId="15803BFE" w14:textId="77777777" w:rsidTr="0044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BE5F1" w:themeFill="accent1" w:themeFillTint="33"/>
            <w:hideMark/>
          </w:tcPr>
          <w:p w14:paraId="3175F68D" w14:textId="6A406F72" w:rsidR="00087D6F" w:rsidRPr="00087D6F" w:rsidRDefault="00087D6F" w:rsidP="00087D6F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시사점</w:t>
            </w:r>
          </w:p>
        </w:tc>
      </w:tr>
      <w:tr w:rsidR="00087D6F" w:rsidRPr="00087D6F" w14:paraId="2FC9EA51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A3EA9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아키텍처 정합성 기반의 툴 도입 필수</w:t>
            </w:r>
          </w:p>
        </w:tc>
        <w:tc>
          <w:tcPr>
            <w:tcW w:w="0" w:type="auto"/>
            <w:hideMark/>
          </w:tcPr>
          <w:p w14:paraId="1992CCDD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도입하려는 툴이 기존 EA 구조와 통합될 수 있는 아키텍처 구조를 갖춰야 함</w:t>
            </w:r>
          </w:p>
        </w:tc>
      </w:tr>
      <w:tr w:rsidR="00087D6F" w:rsidRPr="00087D6F" w14:paraId="0AE1CF29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E975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단일기능보단 연동력 중심으로 판단</w:t>
            </w:r>
          </w:p>
        </w:tc>
        <w:tc>
          <w:tcPr>
            <w:tcW w:w="0" w:type="auto"/>
            <w:hideMark/>
          </w:tcPr>
          <w:p w14:paraId="52BF2B02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Jira와 같은 개발기반 도구는 연동에 유리하나, 요구추적 기능은 별도 보완 필요</w:t>
            </w:r>
          </w:p>
        </w:tc>
      </w:tr>
      <w:tr w:rsidR="00087D6F" w:rsidRPr="00087D6F" w14:paraId="379A7963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CCC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규제·품질 기반 산업은 전문 툴 고려</w:t>
            </w:r>
          </w:p>
        </w:tc>
        <w:tc>
          <w:tcPr>
            <w:tcW w:w="0" w:type="auto"/>
            <w:hideMark/>
          </w:tcPr>
          <w:p w14:paraId="6F58AAB9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DOORS, CodeBeamer, Polarion은 규정 대응에 유리하나, 도입 비용과 운영 인력 고려</w:t>
            </w:r>
          </w:p>
        </w:tc>
      </w:tr>
      <w:tr w:rsidR="00087D6F" w:rsidRPr="00087D6F" w14:paraId="671A372D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FA04F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협업 및 UI는 사용자 도입속도 좌우</w:t>
            </w:r>
          </w:p>
        </w:tc>
        <w:tc>
          <w:tcPr>
            <w:tcW w:w="0" w:type="auto"/>
            <w:hideMark/>
          </w:tcPr>
          <w:p w14:paraId="0A25CC45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Jama, Jira는 UI와 협업이 강점으로 빠른 확산 가능성 높음</w:t>
            </w:r>
          </w:p>
        </w:tc>
      </w:tr>
      <w:tr w:rsidR="00087D6F" w:rsidRPr="00087D6F" w14:paraId="6C8B2167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39774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플러그인 중심 도구는 범위 명확화 필요</w:t>
            </w:r>
          </w:p>
        </w:tc>
        <w:tc>
          <w:tcPr>
            <w:tcW w:w="0" w:type="auto"/>
            <w:hideMark/>
          </w:tcPr>
          <w:p w14:paraId="319642BD" w14:textId="77777777" w:rsidR="00087D6F" w:rsidRPr="00087D6F" w:rsidRDefault="00087D6F" w:rsidP="00087D6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Jira 기반 구조는 플러그인 의존도가 높아, 조직의 변경관리 범위 정의 필수</w:t>
            </w:r>
          </w:p>
        </w:tc>
      </w:tr>
    </w:tbl>
    <w:p w14:paraId="4054B082" w14:textId="2FDF69B9" w:rsidR="00BC6665" w:rsidRPr="00A17327" w:rsidRDefault="00BC6665" w:rsidP="00256A3A">
      <w:pPr>
        <w:pStyle w:val="11"/>
      </w:pPr>
      <w:bookmarkStart w:id="9" w:name="_Toc196227011"/>
      <w:r w:rsidRPr="00256A3A">
        <w:rPr>
          <w:rFonts w:hint="eastAsia"/>
        </w:rPr>
        <w:lastRenderedPageBreak/>
        <w:t>시장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상황</w:t>
      </w:r>
      <w:bookmarkEnd w:id="9"/>
      <w:r w:rsidRPr="00A17327">
        <w:rPr>
          <w:rFonts w:hint="eastAsia"/>
        </w:rPr>
        <w:t xml:space="preserve"> </w:t>
      </w:r>
    </w:p>
    <w:p w14:paraId="0C0432C9" w14:textId="08FF62CA" w:rsidR="00BC6665" w:rsidRPr="00A17327" w:rsidRDefault="00BC6665" w:rsidP="00BC6665">
      <w:pPr>
        <w:rPr>
          <w:rFonts w:ascii="새굴림" w:eastAsia="새굴림" w:hAnsi="새굴림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>표준 사업을 위한 솔루션 표준 프로파일을 도식화하고 상세에 대해 기술한 문서이다.</w:t>
      </w:r>
    </w:p>
    <w:p w14:paraId="0F179F76" w14:textId="74FEB6DD" w:rsidR="00494FE7" w:rsidRDefault="00494FE7" w:rsidP="00256A3A">
      <w:pPr>
        <w:pStyle w:val="2"/>
      </w:pPr>
      <w:bookmarkStart w:id="10" w:name="_Toc196227012"/>
      <w:r w:rsidRPr="00A17327">
        <w:rPr>
          <w:rFonts w:hint="eastAsia"/>
        </w:rPr>
        <w:t>시장</w:t>
      </w:r>
      <w:r w:rsidRPr="00A17327">
        <w:rPr>
          <w:rFonts w:hint="eastAsia"/>
        </w:rPr>
        <w:t xml:space="preserve"> </w:t>
      </w:r>
      <w:r w:rsidRPr="00256A3A">
        <w:rPr>
          <w:rFonts w:hint="eastAsia"/>
        </w:rPr>
        <w:t>동향</w:t>
      </w:r>
      <w:r w:rsidR="009F0871" w:rsidRPr="00A17327">
        <w:rPr>
          <w:rFonts w:hint="eastAsia"/>
        </w:rPr>
        <w:t xml:space="preserve"> </w:t>
      </w:r>
      <w:r w:rsidR="009F0871" w:rsidRPr="00A17327">
        <w:rPr>
          <w:rFonts w:hint="eastAsia"/>
        </w:rPr>
        <w:t>및</w:t>
      </w:r>
      <w:r w:rsidR="009F0871" w:rsidRPr="00A17327">
        <w:rPr>
          <w:rFonts w:hint="eastAsia"/>
        </w:rPr>
        <w:t xml:space="preserve"> </w:t>
      </w:r>
      <w:r w:rsidR="009F0871" w:rsidRPr="00A17327">
        <w:rPr>
          <w:rFonts w:hint="eastAsia"/>
        </w:rPr>
        <w:t>기술</w:t>
      </w:r>
      <w:r w:rsidR="009F0871" w:rsidRPr="00A17327">
        <w:rPr>
          <w:rFonts w:hint="eastAsia"/>
        </w:rPr>
        <w:t xml:space="preserve"> </w:t>
      </w:r>
      <w:r w:rsidR="009F0871" w:rsidRPr="00A17327">
        <w:rPr>
          <w:rFonts w:hint="eastAsia"/>
        </w:rPr>
        <w:t>연계</w:t>
      </w:r>
      <w:r w:rsidR="009F0871" w:rsidRPr="00A17327">
        <w:rPr>
          <w:rFonts w:hint="eastAsia"/>
        </w:rPr>
        <w:t xml:space="preserve"> </w:t>
      </w:r>
      <w:r w:rsidR="009F0871" w:rsidRPr="00A17327">
        <w:rPr>
          <w:rFonts w:hint="eastAsia"/>
        </w:rPr>
        <w:t>영향도</w:t>
      </w:r>
      <w:bookmarkEnd w:id="10"/>
    </w:p>
    <w:p w14:paraId="6C65C167" w14:textId="142E45DA" w:rsidR="00A964D4" w:rsidRDefault="009F0871" w:rsidP="00256A3A">
      <w:pPr>
        <w:pStyle w:val="30"/>
      </w:pPr>
      <w:bookmarkStart w:id="11" w:name="_Toc196227013"/>
      <w:r w:rsidRPr="00A17327">
        <w:rPr>
          <w:rFonts w:hint="eastAsia"/>
        </w:rPr>
        <w:t>시장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상황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및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동향</w:t>
      </w:r>
      <w:bookmarkEnd w:id="11"/>
    </w:p>
    <w:p w14:paraId="35A957C8" w14:textId="77777777" w:rsidR="00087D6F" w:rsidRPr="00087D6F" w:rsidRDefault="00087D6F" w:rsidP="00087D6F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 xml:space="preserve">요구사항 변경관리툴은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ALM(Application Lifecycle Management), DevOps, 모델링 연계, 테스트 및 품질관리</w:t>
      </w:r>
      <w:r w:rsidRPr="00087D6F">
        <w:rPr>
          <w:rFonts w:ascii="새굴림" w:eastAsia="새굴림" w:hAnsi="새굴림" w:cs="굴림"/>
          <w:szCs w:val="24"/>
          <w:lang w:val="en-US"/>
        </w:rPr>
        <w:t xml:space="preserve"> 기능과 연계되는 고도화된 관리 시스템으로 진화하고 있습니다.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087D6F">
        <w:rPr>
          <w:rFonts w:ascii="새굴림" w:eastAsia="새굴림" w:hAnsi="새굴림" w:cs="굴림"/>
          <w:szCs w:val="24"/>
          <w:lang w:val="en-US"/>
        </w:rPr>
        <w:t xml:space="preserve">과거에는 단순 문서형 툴(Word, Excel, Wiki 등)을 활용하던 기업들도, </w:t>
      </w: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지속적인 감사, 보안, 품질 규제 대응, 글로벌 협업 증가</w:t>
      </w:r>
      <w:r w:rsidRPr="00087D6F">
        <w:rPr>
          <w:rFonts w:ascii="새굴림" w:eastAsia="새굴림" w:hAnsi="새굴림" w:cs="굴림"/>
          <w:szCs w:val="24"/>
          <w:lang w:val="en-US"/>
        </w:rPr>
        <w:t>에 따라 툴 기반의 자동화된 변경관리 체계 도입을 본격화하고 있습니다.</w:t>
      </w:r>
    </w:p>
    <w:p w14:paraId="3C995E6F" w14:textId="77777777" w:rsidR="00087D6F" w:rsidRPr="00087D6F" w:rsidRDefault="00087D6F" w:rsidP="00087D6F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>시장 흐름은 다음과 같이 요약됩니다:</w:t>
      </w:r>
    </w:p>
    <w:p w14:paraId="62C8ACCD" w14:textId="77777777" w:rsidR="00087D6F" w:rsidRPr="00087D6F" w:rsidRDefault="00087D6F" w:rsidP="00174F1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대형 엔터프라이즈 시장</w:t>
      </w:r>
      <w:r w:rsidRPr="00087D6F">
        <w:rPr>
          <w:rFonts w:ascii="새굴림" w:eastAsia="새굴림" w:hAnsi="새굴림" w:cs="굴림"/>
          <w:szCs w:val="24"/>
          <w:lang w:val="en-US"/>
        </w:rPr>
        <w:t>은 DOORS, CodeBeamer, Polarion 중심</w:t>
      </w:r>
    </w:p>
    <w:p w14:paraId="479A2491" w14:textId="77777777" w:rsidR="00087D6F" w:rsidRPr="00087D6F" w:rsidRDefault="00087D6F" w:rsidP="00174F1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애자일 및 DevOps 시장</w:t>
      </w:r>
      <w:r w:rsidRPr="00087D6F">
        <w:rPr>
          <w:rFonts w:ascii="새굴림" w:eastAsia="새굴림" w:hAnsi="새굴림" w:cs="굴림"/>
          <w:szCs w:val="24"/>
          <w:lang w:val="en-US"/>
        </w:rPr>
        <w:t>은 Jira, Modern Requirements 중심</w:t>
      </w:r>
    </w:p>
    <w:p w14:paraId="7F799E52" w14:textId="77777777" w:rsidR="00087D6F" w:rsidRPr="00087D6F" w:rsidRDefault="00087D6F" w:rsidP="00174F1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szCs w:val="24"/>
          <w:lang w:val="en-US"/>
        </w:rPr>
        <w:t>**고품질 규제 산업(자동차, 헬스케어, 항공)**은 Jama, CodeBeamer, Helix RM이 우세</w:t>
      </w:r>
    </w:p>
    <w:p w14:paraId="358BA6FD" w14:textId="77777777" w:rsidR="00087D6F" w:rsidRPr="00087D6F" w:rsidRDefault="00087D6F" w:rsidP="00174F1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087D6F">
        <w:rPr>
          <w:rFonts w:ascii="새굴림" w:eastAsia="새굴림" w:hAnsi="새굴림" w:cs="굴림"/>
          <w:b/>
          <w:bCs/>
          <w:szCs w:val="24"/>
          <w:lang w:val="en-US"/>
        </w:rPr>
        <w:t>UI/UX 및 협업 중심 중견기업</w:t>
      </w:r>
      <w:r w:rsidRPr="00087D6F">
        <w:rPr>
          <w:rFonts w:ascii="새굴림" w:eastAsia="새굴림" w:hAnsi="새굴림" w:cs="굴림"/>
          <w:szCs w:val="24"/>
          <w:lang w:val="en-US"/>
        </w:rPr>
        <w:t>은 Jama, Jira 중심 확산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02"/>
        <w:gridCol w:w="2542"/>
        <w:gridCol w:w="3401"/>
        <w:gridCol w:w="2783"/>
      </w:tblGrid>
      <w:tr w:rsidR="00087D6F" w:rsidRPr="00087D6F" w14:paraId="11686008" w14:textId="77777777" w:rsidTr="0008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49920A8E" w14:textId="77777777" w:rsidR="00087D6F" w:rsidRPr="00087D6F" w:rsidRDefault="00087D6F" w:rsidP="00087D6F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2ABD0D7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국내 시장 상황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4778720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글로벌 시장 상황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88780E3" w14:textId="77777777" w:rsidR="00087D6F" w:rsidRPr="00087D6F" w:rsidRDefault="00087D6F" w:rsidP="00087D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주요 시장 동향</w:t>
            </w:r>
          </w:p>
        </w:tc>
      </w:tr>
      <w:tr w:rsidR="00087D6F" w:rsidRPr="00087D6F" w14:paraId="08708E11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8C508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도입 단계</w:t>
            </w:r>
          </w:p>
        </w:tc>
        <w:tc>
          <w:tcPr>
            <w:tcW w:w="0" w:type="auto"/>
            <w:hideMark/>
          </w:tcPr>
          <w:p w14:paraId="7B304ED1" w14:textId="77777777" w:rsid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 xml:space="preserve">금융, 제조, 공공 중심으로 점진적 확산 </w:t>
            </w:r>
          </w:p>
          <w:p w14:paraId="58EBB19A" w14:textId="69E1020E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대기업 계열사 주도 하에 전사 적용 중</w:t>
            </w:r>
          </w:p>
        </w:tc>
        <w:tc>
          <w:tcPr>
            <w:tcW w:w="0" w:type="auto"/>
            <w:hideMark/>
          </w:tcPr>
          <w:p w14:paraId="650937C9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북미·유럽은 ALM/DevOps 통합기반의 완성도 높은 시장 형성</w:t>
            </w:r>
          </w:p>
        </w:tc>
        <w:tc>
          <w:tcPr>
            <w:tcW w:w="0" w:type="auto"/>
            <w:hideMark/>
          </w:tcPr>
          <w:p w14:paraId="2DAE07DE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RM(Requirements Management) + ALM 통합화 확산, DevOps 연계 강화</w:t>
            </w:r>
          </w:p>
        </w:tc>
      </w:tr>
      <w:tr w:rsidR="00087D6F" w:rsidRPr="00087D6F" w14:paraId="57E301F8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6E16A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주요 채택 툴</w:t>
            </w:r>
          </w:p>
        </w:tc>
        <w:tc>
          <w:tcPr>
            <w:tcW w:w="0" w:type="auto"/>
            <w:hideMark/>
          </w:tcPr>
          <w:p w14:paraId="5DA679C2" w14:textId="77777777" w:rsid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Jira + 플러그인 (Structure/Xray)</w:t>
            </w:r>
          </w:p>
          <w:p w14:paraId="60028509" w14:textId="48D12230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IBM DOORS, Polarion 일부</w:t>
            </w:r>
          </w:p>
        </w:tc>
        <w:tc>
          <w:tcPr>
            <w:tcW w:w="0" w:type="auto"/>
            <w:hideMark/>
          </w:tcPr>
          <w:p w14:paraId="587ADBF9" w14:textId="77777777" w:rsidR="00256A3A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 xml:space="preserve">IBM DOORS, Jama, CodeBeamer, Polarion, Helix RM </w:t>
            </w:r>
          </w:p>
          <w:p w14:paraId="5BB688D4" w14:textId="1C493EB2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Jira 기반 확대</w:t>
            </w:r>
          </w:p>
        </w:tc>
        <w:tc>
          <w:tcPr>
            <w:tcW w:w="0" w:type="auto"/>
            <w:hideMark/>
          </w:tcPr>
          <w:p w14:paraId="04AC0FB3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Jira의 생태계 확장 + 전통 요구도구의 DevOps 통합화</w:t>
            </w:r>
          </w:p>
        </w:tc>
      </w:tr>
      <w:tr w:rsidR="00087D6F" w:rsidRPr="00087D6F" w14:paraId="358935DC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F6CEC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경쟁 구도</w:t>
            </w:r>
          </w:p>
        </w:tc>
        <w:tc>
          <w:tcPr>
            <w:tcW w:w="0" w:type="auto"/>
            <w:hideMark/>
          </w:tcPr>
          <w:p w14:paraId="42926DCE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개발자 기반은 Jira 중심, 품질·감사 요구 많은 조직은 DOORS 계열</w:t>
            </w:r>
          </w:p>
        </w:tc>
        <w:tc>
          <w:tcPr>
            <w:tcW w:w="0" w:type="auto"/>
            <w:hideMark/>
          </w:tcPr>
          <w:p w14:paraId="068B4A09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협업성과 사용자 UI는 Jama, 규제/품질 대응은 CodeBeamer/POLARION 선호</w:t>
            </w:r>
          </w:p>
        </w:tc>
        <w:tc>
          <w:tcPr>
            <w:tcW w:w="0" w:type="auto"/>
            <w:hideMark/>
          </w:tcPr>
          <w:p w14:paraId="28A3F8B6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SaaS 기반 API 연계/확장성 높은 도구 우세</w:t>
            </w:r>
          </w:p>
        </w:tc>
      </w:tr>
      <w:tr w:rsidR="00087D6F" w:rsidRPr="00087D6F" w14:paraId="7319C754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4074B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전개 방식</w:t>
            </w:r>
          </w:p>
        </w:tc>
        <w:tc>
          <w:tcPr>
            <w:tcW w:w="0" w:type="auto"/>
            <w:hideMark/>
          </w:tcPr>
          <w:p w14:paraId="25F8C84D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사내 IDC 설치형 + 점진적 SaaS 전환</w:t>
            </w:r>
          </w:p>
        </w:tc>
        <w:tc>
          <w:tcPr>
            <w:tcW w:w="0" w:type="auto"/>
            <w:hideMark/>
          </w:tcPr>
          <w:p w14:paraId="5428F5C8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대부분 클라우드 SaaS 기반 + API 연계 플랫폼 구조</w:t>
            </w:r>
          </w:p>
        </w:tc>
        <w:tc>
          <w:tcPr>
            <w:tcW w:w="0" w:type="auto"/>
            <w:hideMark/>
          </w:tcPr>
          <w:p w14:paraId="4269E242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클라우드 우선 전략, 오픈 API 중심 연계 구조 확산</w:t>
            </w:r>
          </w:p>
        </w:tc>
      </w:tr>
      <w:tr w:rsidR="00087D6F" w:rsidRPr="00087D6F" w14:paraId="768B5E7A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0DB0D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요구 유형</w:t>
            </w:r>
          </w:p>
        </w:tc>
        <w:tc>
          <w:tcPr>
            <w:tcW w:w="0" w:type="auto"/>
            <w:hideMark/>
          </w:tcPr>
          <w:p w14:paraId="1EE04D2E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기능 요청 + 업무 연계 요구 + 문서 추적</w:t>
            </w:r>
          </w:p>
        </w:tc>
        <w:tc>
          <w:tcPr>
            <w:tcW w:w="0" w:type="auto"/>
            <w:hideMark/>
          </w:tcPr>
          <w:p w14:paraId="1DFD8DD1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요구사항-테스트-릴리즈 일체형 요구 증가</w:t>
            </w:r>
          </w:p>
        </w:tc>
        <w:tc>
          <w:tcPr>
            <w:tcW w:w="0" w:type="auto"/>
            <w:hideMark/>
          </w:tcPr>
          <w:p w14:paraId="233655EE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수명주기 통합 관리 기반으로 확산 (ALM+RM+QA)</w:t>
            </w:r>
          </w:p>
        </w:tc>
      </w:tr>
      <w:tr w:rsidR="00087D6F" w:rsidRPr="00087D6F" w14:paraId="2915D115" w14:textId="77777777" w:rsidTr="0008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47869" w14:textId="77777777" w:rsidR="00087D6F" w:rsidRPr="00087D6F" w:rsidRDefault="00087D6F" w:rsidP="00087D6F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087D6F">
              <w:rPr>
                <w:rFonts w:ascii="새굴림" w:eastAsia="새굴림" w:hAnsi="새굴림" w:cs="굴림"/>
                <w:szCs w:val="24"/>
                <w:lang w:val="en-US"/>
              </w:rPr>
              <w:t>기술 연결성</w:t>
            </w:r>
          </w:p>
        </w:tc>
        <w:tc>
          <w:tcPr>
            <w:tcW w:w="0" w:type="auto"/>
            <w:hideMark/>
          </w:tcPr>
          <w:p w14:paraId="357C4B5B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EA/PMO 연계는 약함, DevOps는 부분 연동</w:t>
            </w:r>
          </w:p>
        </w:tc>
        <w:tc>
          <w:tcPr>
            <w:tcW w:w="0" w:type="auto"/>
            <w:hideMark/>
          </w:tcPr>
          <w:p w14:paraId="7C63BB85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Git, Jenkins, Azure DevOps, TestRail 등과 통합 구조 활발</w:t>
            </w:r>
          </w:p>
        </w:tc>
        <w:tc>
          <w:tcPr>
            <w:tcW w:w="0" w:type="auto"/>
            <w:hideMark/>
          </w:tcPr>
          <w:p w14:paraId="191DD8E0" w14:textId="77777777" w:rsidR="00087D6F" w:rsidRPr="00087D6F" w:rsidRDefault="00087D6F" w:rsidP="00174F10">
            <w:pPr>
              <w:pStyle w:val="a0"/>
              <w:numPr>
                <w:ilvl w:val="0"/>
                <w:numId w:val="14"/>
              </w:numPr>
              <w:ind w:left="137" w:hanging="13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087D6F">
              <w:rPr>
                <w:rFonts w:ascii="새굴림" w:eastAsia="새굴림" w:hAnsi="새굴림" w:cs="굴림"/>
                <w:szCs w:val="24"/>
              </w:rPr>
              <w:t>API 기반 도구 간 연결 우수, 확장성 중심 기술 요구 증가</w:t>
            </w:r>
          </w:p>
        </w:tc>
      </w:tr>
    </w:tbl>
    <w:p w14:paraId="0001584C" w14:textId="18F5247B" w:rsidR="00256A3A" w:rsidRPr="00256A3A" w:rsidRDefault="00256A3A" w:rsidP="00256A3A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6A3A">
        <w:rPr>
          <w:rFonts w:ascii="새굴림" w:eastAsia="새굴림" w:hAnsi="새굴림" w:cs="굴림"/>
          <w:szCs w:val="24"/>
          <w:lang w:val="en-US"/>
        </w:rPr>
        <w:t>요구사항 변경관리 시장은 단순 관리 도구에서 벗어나,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56A3A">
        <w:rPr>
          <w:rFonts w:ascii="새굴림" w:eastAsia="새굴림" w:hAnsi="새굴림" w:cs="굴림"/>
          <w:b/>
          <w:bCs/>
          <w:szCs w:val="24"/>
          <w:lang w:val="en-US"/>
        </w:rPr>
        <w:t>조직 전체의 소프트웨어 생명주기, 품질 통제, 감사 이력, 협업 구조를 자동화하는 통합 플랫폼</w:t>
      </w:r>
      <w:r w:rsidRPr="00256A3A">
        <w:rPr>
          <w:rFonts w:ascii="새굴림" w:eastAsia="새굴림" w:hAnsi="새굴림" w:cs="굴림"/>
          <w:szCs w:val="24"/>
          <w:lang w:val="en-US"/>
        </w:rPr>
        <w:t>으로 발전하고 있습니다.</w:t>
      </w:r>
    </w:p>
    <w:p w14:paraId="4EA5081E" w14:textId="0002F66B" w:rsidR="00256A3A" w:rsidRPr="00256A3A" w:rsidRDefault="00256A3A" w:rsidP="00256A3A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6A3A">
        <w:rPr>
          <w:rFonts w:ascii="새굴림" w:eastAsia="새굴림" w:hAnsi="새굴림" w:cs="굴림"/>
          <w:szCs w:val="24"/>
          <w:lang w:val="en-US"/>
        </w:rPr>
        <w:t xml:space="preserve">특히, 글로벌 시장은 </w:t>
      </w:r>
      <w:r w:rsidRPr="00256A3A">
        <w:rPr>
          <w:rFonts w:ascii="새굴림" w:eastAsia="새굴림" w:hAnsi="새굴림" w:cs="굴림"/>
          <w:b/>
          <w:bCs/>
          <w:szCs w:val="24"/>
          <w:lang w:val="en-US"/>
        </w:rPr>
        <w:t>모델 기반 요구사항 관리, API 중심 연계성, 규제 대응, 실시간 협업성</w:t>
      </w:r>
      <w:r w:rsidRPr="00256A3A">
        <w:rPr>
          <w:rFonts w:ascii="새굴림" w:eastAsia="새굴림" w:hAnsi="새굴림" w:cs="굴림"/>
          <w:szCs w:val="24"/>
          <w:lang w:val="en-US"/>
        </w:rPr>
        <w:t>을 기반으로 한 차세대 RM 도구들이 주도하고 있으며,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56A3A">
        <w:rPr>
          <w:rFonts w:ascii="새굴림" w:eastAsia="새굴림" w:hAnsi="새굴림" w:cs="굴림"/>
          <w:szCs w:val="24"/>
          <w:lang w:val="en-US"/>
        </w:rPr>
        <w:t>국내 시장도 빠르게 이 흐름을 따라가고 있습니다.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56A3A" w:rsidRPr="00256A3A" w14:paraId="3C17B1BC" w14:textId="77777777" w:rsidTr="0025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shd w:val="clear" w:color="auto" w:fill="DBE5F1" w:themeFill="accent1" w:themeFillTint="33"/>
            <w:hideMark/>
          </w:tcPr>
          <w:p w14:paraId="5AB97008" w14:textId="7B12E6E9" w:rsidR="00256A3A" w:rsidRPr="00256A3A" w:rsidRDefault="00256A3A" w:rsidP="00256A3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>
              <w:rPr>
                <w:rFonts w:ascii="새굴림" w:eastAsia="새굴림" w:hAnsi="새굴림" w:cs="굴림" w:hint="eastAsia"/>
                <w:szCs w:val="24"/>
                <w:lang w:val="en-US"/>
              </w:rPr>
              <w:lastRenderedPageBreak/>
              <w:t>시사점</w:t>
            </w:r>
          </w:p>
        </w:tc>
      </w:tr>
      <w:tr w:rsidR="00256A3A" w:rsidRPr="00256A3A" w14:paraId="35B41452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hideMark/>
          </w:tcPr>
          <w:p w14:paraId="740A5335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  <w:lang w:val="en-US"/>
              </w:rPr>
              <w:t>전사 RM 체계는 단일 기능이 아닌 통합 플랫폼 중심으로 확산되고 있음</w:t>
            </w:r>
          </w:p>
        </w:tc>
      </w:tr>
      <w:tr w:rsidR="00256A3A" w:rsidRPr="00256A3A" w14:paraId="10753385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hideMark/>
          </w:tcPr>
          <w:p w14:paraId="587C635B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  <w:lang w:val="en-US"/>
              </w:rPr>
              <w:t>국내 기업도 점진적으로 DevOps, ALM, 모델링 도구와 연계되는 방향으로 이동 중</w:t>
            </w:r>
          </w:p>
        </w:tc>
      </w:tr>
      <w:tr w:rsidR="00256A3A" w:rsidRPr="00256A3A" w14:paraId="564B3B8A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hideMark/>
          </w:tcPr>
          <w:p w14:paraId="7B462E2F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  <w:lang w:val="en-US"/>
              </w:rPr>
              <w:t>글로벌 시장은 SaaS, API, 실시간 협업 중심 도구로 재편 중이며, 보안·감사 기능 강화 흐름도 함께 확산</w:t>
            </w:r>
          </w:p>
        </w:tc>
      </w:tr>
      <w:tr w:rsidR="00256A3A" w:rsidRPr="00256A3A" w14:paraId="2B9A3E9C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hideMark/>
          </w:tcPr>
          <w:p w14:paraId="1F37EDE8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  <w:lang w:val="en-US"/>
              </w:rPr>
              <w:t>툴 선택 시 UI/UX뿐 아니라 기술연계성, 조직 구조 대응력을 함께 평가해야 함</w:t>
            </w:r>
          </w:p>
        </w:tc>
      </w:tr>
    </w:tbl>
    <w:p w14:paraId="4D6E24B7" w14:textId="5DB37CA7" w:rsidR="00A964D4" w:rsidRDefault="009F0871" w:rsidP="009F0871">
      <w:pPr>
        <w:pStyle w:val="30"/>
        <w:rPr>
          <w:rFonts w:ascii="새굴림" w:eastAsia="새굴림" w:hAnsi="새굴림"/>
        </w:rPr>
      </w:pPr>
      <w:bookmarkStart w:id="12" w:name="_Toc196227014"/>
      <w:r w:rsidRPr="00A17327">
        <w:rPr>
          <w:rFonts w:ascii="새굴림" w:eastAsia="새굴림" w:hAnsi="새굴림" w:hint="eastAsia"/>
        </w:rPr>
        <w:t>기술동향 영향도 평가</w:t>
      </w:r>
      <w:bookmarkEnd w:id="12"/>
    </w:p>
    <w:p w14:paraId="5C21A203" w14:textId="11273E50" w:rsidR="00256A3A" w:rsidRPr="00256A3A" w:rsidRDefault="00256A3A" w:rsidP="00256A3A">
      <w:pPr>
        <w:jc w:val="left"/>
        <w:rPr>
          <w:rFonts w:ascii="새굴림" w:eastAsia="새굴림" w:hAnsi="새굴림" w:cs="굴림"/>
          <w:szCs w:val="20"/>
          <w:lang w:val="en-US"/>
        </w:rPr>
      </w:pPr>
      <w:r w:rsidRPr="00256A3A">
        <w:rPr>
          <w:rFonts w:ascii="새굴림" w:eastAsia="새굴림" w:hAnsi="새굴림" w:cs="굴림"/>
          <w:szCs w:val="20"/>
          <w:lang w:val="en-US"/>
        </w:rPr>
        <w:t>요구사항 변경관리툴은 단순한 "문서 저장소"에서 벗어나,</w:t>
      </w:r>
      <w:r>
        <w:rPr>
          <w:rFonts w:ascii="새굴림" w:eastAsia="새굴림" w:hAnsi="새굴림" w:cs="굴림"/>
          <w:szCs w:val="20"/>
          <w:lang w:val="en-US"/>
        </w:rPr>
        <w:t xml:space="preserve"> </w:t>
      </w:r>
      <w:r w:rsidRPr="00256A3A">
        <w:rPr>
          <w:rFonts w:ascii="새굴림" w:eastAsia="새굴림" w:hAnsi="새굴림" w:cs="굴림"/>
          <w:b/>
          <w:bCs/>
          <w:szCs w:val="20"/>
          <w:lang w:val="en-US"/>
        </w:rPr>
        <w:t>"아키텍처 중심 자동 추적 체계", "CI/CD 통합 흐름", "실시간 협업", "모델 기반 요구관리(MBSE)"</w:t>
      </w:r>
      <w:r w:rsidRPr="00256A3A">
        <w:rPr>
          <w:rFonts w:ascii="새굴림" w:eastAsia="새굴림" w:hAnsi="새굴림" w:cs="굴림"/>
          <w:szCs w:val="20"/>
          <w:lang w:val="en-US"/>
        </w:rPr>
        <w:t xml:space="preserve"> 등 다양한 최신 기술 패턴과 직접 연동되는 구조로 진화하고 있습니다.</w:t>
      </w:r>
    </w:p>
    <w:p w14:paraId="44E6234A" w14:textId="77777777" w:rsidR="00256A3A" w:rsidRPr="00256A3A" w:rsidRDefault="00256A3A" w:rsidP="00256A3A">
      <w:pPr>
        <w:spacing w:before="100" w:beforeAutospacing="1" w:after="100" w:afterAutospacing="1" w:line="240" w:lineRule="auto"/>
        <w:jc w:val="left"/>
        <w:rPr>
          <w:lang w:val="en-US"/>
        </w:rPr>
      </w:pPr>
      <w:r w:rsidRPr="00256A3A">
        <w:rPr>
          <w:rFonts w:ascii="새굴림" w:eastAsia="새굴림" w:hAnsi="새굴림" w:cs="굴림"/>
          <w:szCs w:val="20"/>
          <w:lang w:val="en-US"/>
        </w:rPr>
        <w:t xml:space="preserve">특히, 기술동향별로 각 툴이 얼마나 수용/연계 가능한지는 </w:t>
      </w:r>
      <w:r w:rsidRPr="00256A3A">
        <w:rPr>
          <w:rFonts w:ascii="새굴림" w:eastAsia="새굴림" w:hAnsi="새굴림" w:cs="굴림"/>
          <w:b/>
          <w:bCs/>
          <w:szCs w:val="20"/>
          <w:lang w:val="en-US"/>
        </w:rPr>
        <w:t>툴의 생존력과 전략적 가치</w:t>
      </w:r>
      <w:r w:rsidRPr="00256A3A">
        <w:rPr>
          <w:rFonts w:ascii="새굴림" w:eastAsia="새굴림" w:hAnsi="새굴림" w:cs="굴림"/>
          <w:szCs w:val="20"/>
          <w:lang w:val="en-US"/>
        </w:rPr>
        <w:t>에 직결됩니다.</w:t>
      </w:r>
      <w:r>
        <w:rPr>
          <w:rFonts w:ascii="새굴림" w:eastAsia="새굴림" w:hAnsi="새굴림" w:cs="굴림"/>
          <w:szCs w:val="20"/>
          <w:lang w:val="en-US"/>
        </w:rPr>
        <w:t xml:space="preserve"> </w:t>
      </w:r>
      <w:r w:rsidRPr="00256A3A">
        <w:rPr>
          <w:rFonts w:ascii="새굴림" w:eastAsia="새굴림" w:hAnsi="새굴림" w:cs="굴림"/>
          <w:szCs w:val="20"/>
          <w:lang w:val="en-US"/>
        </w:rPr>
        <w:t>다음은 기술 트렌드와 툴 간 영향도 매핑을 정리한 표입니다.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23"/>
        <w:gridCol w:w="2156"/>
        <w:gridCol w:w="1383"/>
        <w:gridCol w:w="4266"/>
      </w:tblGrid>
      <w:tr w:rsidR="00256A3A" w:rsidRPr="00256A3A" w14:paraId="7E6376A3" w14:textId="77777777" w:rsidTr="0025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4BE4A2A0" w14:textId="77777777" w:rsidR="00256A3A" w:rsidRPr="00256A3A" w:rsidRDefault="00256A3A" w:rsidP="00256A3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기술동향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D3FBEAD" w14:textId="77777777" w:rsidR="00256A3A" w:rsidRPr="00256A3A" w:rsidRDefault="00256A3A" w:rsidP="00256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툴명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182B190" w14:textId="77777777" w:rsidR="00256A3A" w:rsidRPr="00256A3A" w:rsidRDefault="00256A3A" w:rsidP="00256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영향도 (강/중/약)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DE2BC6C" w14:textId="77777777" w:rsidR="00256A3A" w:rsidRPr="00256A3A" w:rsidRDefault="00256A3A" w:rsidP="00256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이유 설명</w:t>
            </w:r>
          </w:p>
        </w:tc>
      </w:tr>
      <w:tr w:rsidR="00256A3A" w:rsidRPr="00256A3A" w14:paraId="3497E941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B51B6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DevOps 자동화 연동 (CI/CD)</w:t>
            </w:r>
          </w:p>
        </w:tc>
        <w:tc>
          <w:tcPr>
            <w:tcW w:w="0" w:type="auto"/>
            <w:hideMark/>
          </w:tcPr>
          <w:p w14:paraId="3B0A8EC1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Jira, Modern Requirements</w:t>
            </w:r>
          </w:p>
        </w:tc>
        <w:tc>
          <w:tcPr>
            <w:tcW w:w="0" w:type="auto"/>
            <w:hideMark/>
          </w:tcPr>
          <w:p w14:paraId="1F136193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4593079D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Jira는 Git/Jenkins/Azure DevOps와 원활한 통합, Modern은 Azure DevOps 연동 최적화</w:t>
            </w:r>
          </w:p>
        </w:tc>
      </w:tr>
      <w:tr w:rsidR="00256A3A" w:rsidRPr="00256A3A" w14:paraId="6B7EADA7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C2693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ALM 통합 연계</w:t>
            </w:r>
          </w:p>
        </w:tc>
        <w:tc>
          <w:tcPr>
            <w:tcW w:w="0" w:type="auto"/>
            <w:hideMark/>
          </w:tcPr>
          <w:p w14:paraId="12C0A594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Helix RM, CodeBeamer, Polarion</w:t>
            </w:r>
          </w:p>
        </w:tc>
        <w:tc>
          <w:tcPr>
            <w:tcW w:w="0" w:type="auto"/>
            <w:hideMark/>
          </w:tcPr>
          <w:p w14:paraId="039CDFE2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34458EA9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요구-테스트-릴리즈 통합 제공, ALM 기반 품질보증 체계 우수</w:t>
            </w:r>
          </w:p>
        </w:tc>
      </w:tr>
      <w:tr w:rsidR="00256A3A" w:rsidRPr="00256A3A" w14:paraId="69B288F1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8CBB6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모델 기반 요구사항 관리 (MBSE)</w:t>
            </w:r>
          </w:p>
        </w:tc>
        <w:tc>
          <w:tcPr>
            <w:tcW w:w="0" w:type="auto"/>
            <w:hideMark/>
          </w:tcPr>
          <w:p w14:paraId="190C02A0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DOORS, Polarion</w:t>
            </w:r>
          </w:p>
        </w:tc>
        <w:tc>
          <w:tcPr>
            <w:tcW w:w="0" w:type="auto"/>
            <w:hideMark/>
          </w:tcPr>
          <w:p w14:paraId="7CCD7130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707C4010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BPMN, UML, SysML 등 모델과 요구사항 직접 연계 가능</w:t>
            </w:r>
          </w:p>
        </w:tc>
      </w:tr>
      <w:tr w:rsidR="00256A3A" w:rsidRPr="00256A3A" w14:paraId="11BF1490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C6B62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실시간 협업 / 사용자 UX</w:t>
            </w:r>
          </w:p>
        </w:tc>
        <w:tc>
          <w:tcPr>
            <w:tcW w:w="0" w:type="auto"/>
            <w:hideMark/>
          </w:tcPr>
          <w:p w14:paraId="05F03C50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Jama, Jira</w:t>
            </w:r>
          </w:p>
        </w:tc>
        <w:tc>
          <w:tcPr>
            <w:tcW w:w="0" w:type="auto"/>
            <w:hideMark/>
          </w:tcPr>
          <w:p w14:paraId="6C4674E5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65FF647E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Jama는 리뷰/댓글/알림 실시간 처리, Jira는 사용자 편의 중심 UI 제공</w:t>
            </w:r>
          </w:p>
        </w:tc>
      </w:tr>
      <w:tr w:rsidR="00256A3A" w:rsidRPr="00256A3A" w14:paraId="3ECDB4EB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4832B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표준 기반 교차 플랫폼 (ReqIF)</w:t>
            </w:r>
          </w:p>
        </w:tc>
        <w:tc>
          <w:tcPr>
            <w:tcW w:w="0" w:type="auto"/>
            <w:hideMark/>
          </w:tcPr>
          <w:p w14:paraId="78A904ED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DOORS, ReqIF.ac</w:t>
            </w:r>
          </w:p>
        </w:tc>
        <w:tc>
          <w:tcPr>
            <w:tcW w:w="0" w:type="auto"/>
            <w:hideMark/>
          </w:tcPr>
          <w:p w14:paraId="072EDF0E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중</w:t>
            </w:r>
          </w:p>
        </w:tc>
        <w:tc>
          <w:tcPr>
            <w:tcW w:w="0" w:type="auto"/>
            <w:hideMark/>
          </w:tcPr>
          <w:p w14:paraId="2C2FBF61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국제 표준 기반 요구사항 포맷으로 타 도구와 상호운용 가능</w:t>
            </w:r>
          </w:p>
        </w:tc>
      </w:tr>
      <w:tr w:rsidR="00256A3A" w:rsidRPr="00256A3A" w14:paraId="11712BF3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27C8D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보안 및 감사 대응 기능</w:t>
            </w:r>
          </w:p>
        </w:tc>
        <w:tc>
          <w:tcPr>
            <w:tcW w:w="0" w:type="auto"/>
            <w:hideMark/>
          </w:tcPr>
          <w:p w14:paraId="18911D9E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CodeBeamer, Polarion</w:t>
            </w:r>
          </w:p>
        </w:tc>
        <w:tc>
          <w:tcPr>
            <w:tcW w:w="0" w:type="auto"/>
            <w:hideMark/>
          </w:tcPr>
          <w:p w14:paraId="1229FB8F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중</w:t>
            </w:r>
          </w:p>
        </w:tc>
        <w:tc>
          <w:tcPr>
            <w:tcW w:w="0" w:type="auto"/>
            <w:hideMark/>
          </w:tcPr>
          <w:p w14:paraId="6FA46986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감사로그, 규제 대응, 변경 이력 고정화 구조 탑재</w:t>
            </w:r>
          </w:p>
        </w:tc>
      </w:tr>
      <w:tr w:rsidR="00256A3A" w:rsidRPr="00256A3A" w14:paraId="4FA0BE27" w14:textId="77777777" w:rsidTr="00256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FBCE7" w14:textId="77777777" w:rsidR="00256A3A" w:rsidRPr="00256A3A" w:rsidRDefault="00256A3A" w:rsidP="00256A3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AI 기반 요구 분석 지원</w:t>
            </w:r>
          </w:p>
        </w:tc>
        <w:tc>
          <w:tcPr>
            <w:tcW w:w="0" w:type="auto"/>
            <w:hideMark/>
          </w:tcPr>
          <w:p w14:paraId="19EEC987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없음 (Emerging)</w:t>
            </w:r>
          </w:p>
        </w:tc>
        <w:tc>
          <w:tcPr>
            <w:tcW w:w="0" w:type="auto"/>
            <w:hideMark/>
          </w:tcPr>
          <w:p w14:paraId="78B61130" w14:textId="77777777" w:rsidR="00256A3A" w:rsidRPr="00256A3A" w:rsidRDefault="00256A3A" w:rsidP="00256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약</w:t>
            </w:r>
          </w:p>
        </w:tc>
        <w:tc>
          <w:tcPr>
            <w:tcW w:w="0" w:type="auto"/>
            <w:hideMark/>
          </w:tcPr>
          <w:p w14:paraId="7BBE53C6" w14:textId="77777777" w:rsidR="00256A3A" w:rsidRPr="00256A3A" w:rsidRDefault="00256A3A" w:rsidP="00256A3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6A3A">
              <w:rPr>
                <w:rFonts w:ascii="새굴림" w:eastAsia="새굴림" w:hAnsi="새굴림" w:cs="굴림"/>
                <w:szCs w:val="24"/>
                <w:lang w:val="en-US"/>
              </w:rPr>
              <w:t>현재는 미성숙 영역, 일부 R&amp;D 수준 도입 중 (예: 요구사항 자동 분류 AI)</w:t>
            </w:r>
          </w:p>
        </w:tc>
      </w:tr>
    </w:tbl>
    <w:p w14:paraId="5BFD5FA0" w14:textId="77777777" w:rsidR="00256A3A" w:rsidRPr="00256A3A" w:rsidRDefault="00256A3A" w:rsidP="0072136A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256A3A">
        <w:rPr>
          <w:rFonts w:ascii="새굴림" w:eastAsia="새굴림" w:hAnsi="새굴림"/>
        </w:rPr>
        <w:t>기술 트렌드와의 연계성은 도구의 장기 활용성과 확장성을 결정하는 핵심 요소입니다.</w:t>
      </w:r>
      <w:r w:rsidRPr="00256A3A">
        <w:rPr>
          <w:rFonts w:ascii="새굴림" w:eastAsia="새굴림" w:hAnsi="새굴림"/>
        </w:rPr>
        <w:br/>
      </w:r>
      <w:r w:rsidRPr="00256A3A">
        <w:rPr>
          <w:rStyle w:val="af9"/>
          <w:rFonts w:ascii="새굴림" w:eastAsia="새굴림" w:hAnsi="새굴림"/>
        </w:rPr>
        <w:t>단순 기능 중심 평가를 넘어서, 변화하는 기술환경 속에서 도구가 어떻게 진화·확장 가능한지를 판단해야</w:t>
      </w:r>
      <w:r w:rsidRPr="00256A3A">
        <w:rPr>
          <w:rFonts w:ascii="새굴림" w:eastAsia="새굴림" w:hAnsi="새굴림"/>
        </w:rPr>
        <w:t xml:space="preserve"> 진정한 도입 ROI를 확보할 수 있습니다.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56A3A" w:rsidRPr="00256A3A" w14:paraId="7B586162" w14:textId="77777777" w:rsidTr="00256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vMerge w:val="restart"/>
            <w:shd w:val="clear" w:color="auto" w:fill="F2F2F2" w:themeFill="background1" w:themeFillShade="F2"/>
            <w:hideMark/>
          </w:tcPr>
          <w:p w14:paraId="07948A35" w14:textId="77777777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ind w:left="598"/>
              <w:jc w:val="left"/>
              <w:rPr>
                <w:rFonts w:ascii="새굴림" w:eastAsia="새굴림" w:hAnsi="새굴림" w:cs="굴림"/>
                <w:bCs w:val="0"/>
                <w:szCs w:val="24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</w:rPr>
              <w:t>툴 도입 시 단기 기능이 아닌 장기 기술 연계성을 반드시 평가해야 함</w:t>
            </w:r>
          </w:p>
          <w:p w14:paraId="6886BE43" w14:textId="77777777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ind w:left="598"/>
              <w:jc w:val="left"/>
              <w:rPr>
                <w:rFonts w:ascii="새굴림" w:eastAsia="새굴림" w:hAnsi="새굴림" w:cs="굴림"/>
                <w:bCs w:val="0"/>
                <w:szCs w:val="24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</w:rPr>
              <w:t>DevOps, ALM, MBSE 등 기술 트렌드 수용력이 높은 도구가 생존력과 투자 효율이 높음</w:t>
            </w:r>
          </w:p>
          <w:p w14:paraId="143DF439" w14:textId="77777777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ind w:left="598"/>
              <w:jc w:val="left"/>
              <w:rPr>
                <w:rFonts w:ascii="새굴림" w:eastAsia="새굴림" w:hAnsi="새굴림" w:cs="굴림"/>
                <w:bCs w:val="0"/>
                <w:szCs w:val="24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</w:rPr>
              <w:t>글로벌 확산 속도에 비해 국내 도구는 기술 연계성 준비 부족 → 사전 시나리오 수립이 중요</w:t>
            </w:r>
          </w:p>
          <w:p w14:paraId="3978149A" w14:textId="27CEE70E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ind w:left="598"/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  <w:r w:rsidRPr="00256A3A">
              <w:rPr>
                <w:rFonts w:ascii="새굴림" w:eastAsia="새굴림" w:hAnsi="새굴림" w:cs="굴림"/>
                <w:b w:val="0"/>
                <w:szCs w:val="24"/>
              </w:rPr>
              <w:t>기업은 내부 개발환경과 기술로드맵에 따라 툴별 영향도/호환성 시뮬레이션을 먼저 수행해야 함</w:t>
            </w:r>
          </w:p>
        </w:tc>
      </w:tr>
      <w:tr w:rsidR="00256A3A" w:rsidRPr="00256A3A" w14:paraId="086A80D4" w14:textId="77777777" w:rsidTr="00256A3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vMerge/>
            <w:shd w:val="clear" w:color="auto" w:fill="F2F2F2" w:themeFill="background1" w:themeFillShade="F2"/>
            <w:hideMark/>
          </w:tcPr>
          <w:p w14:paraId="089CDEDF" w14:textId="1D314E46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</w:p>
        </w:tc>
      </w:tr>
      <w:tr w:rsidR="00256A3A" w:rsidRPr="00256A3A" w14:paraId="42E2B2A3" w14:textId="77777777" w:rsidTr="00256A3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vMerge/>
            <w:shd w:val="clear" w:color="auto" w:fill="F2F2F2" w:themeFill="background1" w:themeFillShade="F2"/>
            <w:hideMark/>
          </w:tcPr>
          <w:p w14:paraId="78DCEFCC" w14:textId="6F9EF14B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</w:p>
        </w:tc>
      </w:tr>
      <w:tr w:rsidR="00256A3A" w:rsidRPr="00256A3A" w14:paraId="2450D8EA" w14:textId="77777777" w:rsidTr="00256A3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vMerge/>
            <w:shd w:val="clear" w:color="auto" w:fill="F2F2F2" w:themeFill="background1" w:themeFillShade="F2"/>
            <w:hideMark/>
          </w:tcPr>
          <w:p w14:paraId="0DEBEE49" w14:textId="252BF95A" w:rsidR="00256A3A" w:rsidRPr="00256A3A" w:rsidRDefault="00256A3A" w:rsidP="00174F10">
            <w:pPr>
              <w:pStyle w:val="a0"/>
              <w:numPr>
                <w:ilvl w:val="0"/>
                <w:numId w:val="15"/>
              </w:numPr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</w:p>
        </w:tc>
      </w:tr>
    </w:tbl>
    <w:p w14:paraId="2DBE66E7" w14:textId="2E09DFCD" w:rsidR="00BC6665" w:rsidRPr="00A17327" w:rsidRDefault="00BC6665" w:rsidP="002B71B6">
      <w:pPr>
        <w:pStyle w:val="2"/>
        <w:rPr>
          <w:rFonts w:ascii="새굴림" w:eastAsia="새굴림" w:hAnsi="새굴림"/>
        </w:rPr>
      </w:pPr>
      <w:bookmarkStart w:id="13" w:name="_Toc196227015"/>
      <w:r w:rsidRPr="00A17327">
        <w:rPr>
          <w:rFonts w:ascii="새굴림" w:eastAsia="새굴림" w:hAnsi="새굴림" w:hint="eastAsia"/>
        </w:rPr>
        <w:t>시장 점유율 및 주요 기업 채택 사유</w:t>
      </w:r>
      <w:bookmarkEnd w:id="13"/>
    </w:p>
    <w:p w14:paraId="20FC23AF" w14:textId="05D2A419" w:rsidR="00186C00" w:rsidRPr="00186C00" w:rsidRDefault="00186C00" w:rsidP="00186C00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186C00">
        <w:rPr>
          <w:rFonts w:ascii="새굴림" w:eastAsia="새굴림" w:hAnsi="새굴림" w:cs="굴림"/>
          <w:szCs w:val="24"/>
          <w:lang w:val="en-US"/>
        </w:rPr>
        <w:t>요구사항 변경관리툴의 시장 점유율은 단순 도입률이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186C00">
        <w:rPr>
          <w:rFonts w:ascii="새굴림" w:eastAsia="새굴림" w:hAnsi="새굴림" w:cs="굴림"/>
          <w:b/>
          <w:bCs/>
          <w:szCs w:val="24"/>
          <w:lang w:val="en-US"/>
        </w:rPr>
        <w:t>조직의 산업군, 품질 요구 수준, 통제 체계 성숙도, 기술 아키텍처 연계성</w:t>
      </w:r>
      <w:r w:rsidRPr="00186C00">
        <w:rPr>
          <w:rFonts w:ascii="새굴림" w:eastAsia="새굴림" w:hAnsi="새굴림" w:cs="굴림"/>
          <w:szCs w:val="24"/>
          <w:lang w:val="en-US"/>
        </w:rPr>
        <w:t xml:space="preserve"> 등 다양한 요소에 의해 결정됩니다.</w:t>
      </w:r>
    </w:p>
    <w:p w14:paraId="48424E7D" w14:textId="77777777" w:rsidR="00903D03" w:rsidRPr="00186C00" w:rsidRDefault="00186C00" w:rsidP="00186C00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186C00">
        <w:rPr>
          <w:rFonts w:ascii="새굴림" w:eastAsia="새굴림" w:hAnsi="새굴림" w:cs="굴림"/>
          <w:szCs w:val="24"/>
          <w:lang w:val="en-US"/>
        </w:rPr>
        <w:t xml:space="preserve">본 항목은 </w:t>
      </w:r>
      <w:r w:rsidRPr="00186C00">
        <w:rPr>
          <w:rFonts w:ascii="새굴림" w:eastAsia="새굴림" w:hAnsi="새굴림" w:cs="굴림"/>
          <w:b/>
          <w:bCs/>
          <w:szCs w:val="24"/>
          <w:lang w:val="en-US"/>
        </w:rPr>
        <w:t>다양한 산업군에서의 채택 사례를 기반으로 실질적인 도입 동기와 채택 목적</w:t>
      </w:r>
      <w:r w:rsidRPr="00186C00">
        <w:rPr>
          <w:rFonts w:ascii="새굴림" w:eastAsia="새굴림" w:hAnsi="새굴림" w:cs="굴림"/>
          <w:szCs w:val="24"/>
          <w:lang w:val="en-US"/>
        </w:rPr>
        <w:t>을 정리하며,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186C00">
        <w:rPr>
          <w:rFonts w:ascii="새굴림" w:eastAsia="새굴림" w:hAnsi="새굴림" w:cs="굴림"/>
          <w:szCs w:val="24"/>
          <w:lang w:val="en-US"/>
        </w:rPr>
        <w:t>EA 아키텍처 연계 기준에서의 툴 적합성 및 도입 가치 판단 기준을 제공합니다.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53"/>
        <w:gridCol w:w="1978"/>
        <w:gridCol w:w="1990"/>
        <w:gridCol w:w="3307"/>
      </w:tblGrid>
      <w:tr w:rsidR="00903D03" w:rsidRPr="00903D03" w14:paraId="738449D3" w14:textId="77777777" w:rsidTr="0090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shd w:val="clear" w:color="auto" w:fill="DBE5F1" w:themeFill="accent1" w:themeFillTint="33"/>
            <w:hideMark/>
          </w:tcPr>
          <w:p w14:paraId="32C9DB97" w14:textId="77777777" w:rsidR="00903D03" w:rsidRPr="00903D03" w:rsidRDefault="00903D03" w:rsidP="00903D03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툴명</w:t>
            </w:r>
          </w:p>
        </w:tc>
        <w:tc>
          <w:tcPr>
            <w:tcW w:w="1978" w:type="dxa"/>
            <w:shd w:val="clear" w:color="auto" w:fill="DBE5F1" w:themeFill="accent1" w:themeFillTint="33"/>
            <w:hideMark/>
          </w:tcPr>
          <w:p w14:paraId="04FA02F4" w14:textId="77777777" w:rsidR="00903D03" w:rsidRPr="00903D03" w:rsidRDefault="00903D03" w:rsidP="0090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시장점유율 (추정)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6500EFB" w14:textId="77777777" w:rsidR="00903D03" w:rsidRPr="00903D03" w:rsidRDefault="00903D03" w:rsidP="0090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주요 채택 기업 (산업군)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85B5979" w14:textId="77777777" w:rsidR="00903D03" w:rsidRPr="00903D03" w:rsidRDefault="00903D03" w:rsidP="0090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채택사유 요약</w:t>
            </w:r>
          </w:p>
        </w:tc>
      </w:tr>
      <w:tr w:rsidR="00903D03" w:rsidRPr="00903D03" w14:paraId="66FE93D7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35111FCF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IBM DOORS / DOORS Next</w:t>
            </w:r>
          </w:p>
        </w:tc>
        <w:tc>
          <w:tcPr>
            <w:tcW w:w="1978" w:type="dxa"/>
            <w:hideMark/>
          </w:tcPr>
          <w:p w14:paraId="1C3730D5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 xml:space="preserve">글로벌 약 35% </w:t>
            </w:r>
          </w:p>
          <w:p w14:paraId="6CFE2149" w14:textId="023A9743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약 12~15%</w:t>
            </w:r>
          </w:p>
        </w:tc>
        <w:tc>
          <w:tcPr>
            <w:tcW w:w="0" w:type="auto"/>
            <w:hideMark/>
          </w:tcPr>
          <w:p w14:paraId="6C4FEC98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방위산업체, 금융 대기업, 공공기관</w:t>
            </w:r>
          </w:p>
        </w:tc>
        <w:tc>
          <w:tcPr>
            <w:tcW w:w="0" w:type="auto"/>
            <w:hideMark/>
          </w:tcPr>
          <w:p w14:paraId="514F322E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요구사항 이력 추적/감사 대응 필수 환경에서의 고신뢰 체계 확보 목적</w:t>
            </w:r>
          </w:p>
          <w:p w14:paraId="513485D1" w14:textId="3610CF4F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RFI/RFP 단계부터 RM 구조 명세 요구되는 고규제 시장에 필수</w:t>
            </w:r>
          </w:p>
        </w:tc>
      </w:tr>
      <w:tr w:rsidR="00903D03" w:rsidRPr="00903D03" w14:paraId="46D5E5A4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4F7A950B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Jira (with Structure, Xray)</w:t>
            </w:r>
          </w:p>
        </w:tc>
        <w:tc>
          <w:tcPr>
            <w:tcW w:w="1978" w:type="dxa"/>
            <w:hideMark/>
          </w:tcPr>
          <w:p w14:paraId="307E63D9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글로벌 약 45%</w:t>
            </w:r>
          </w:p>
          <w:p w14:paraId="2CB49D17" w14:textId="7BD17BC6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약 60%</w:t>
            </w:r>
          </w:p>
        </w:tc>
        <w:tc>
          <w:tcPr>
            <w:tcW w:w="0" w:type="auto"/>
            <w:hideMark/>
          </w:tcPr>
          <w:p w14:paraId="27FB49E2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IT 서비스, 핀테크, 중견 제조사</w:t>
            </w:r>
          </w:p>
        </w:tc>
        <w:tc>
          <w:tcPr>
            <w:tcW w:w="0" w:type="auto"/>
            <w:hideMark/>
          </w:tcPr>
          <w:p w14:paraId="1EE5A791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DevOps 기반 개발문화에 최적화된 환경 구성</w:t>
            </w:r>
          </w:p>
          <w:p w14:paraId="6E4E245D" w14:textId="4689A3F5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개발-테스트-운영 간 유기적 연계와 플러그인 활용 유연성</w:t>
            </w:r>
          </w:p>
        </w:tc>
      </w:tr>
      <w:tr w:rsidR="00903D03" w:rsidRPr="00903D03" w14:paraId="12DB47DC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16D7A71D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1978" w:type="dxa"/>
            <w:hideMark/>
          </w:tcPr>
          <w:p w14:paraId="7E0A57D0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글로벌 약 8~10%</w:t>
            </w:r>
          </w:p>
          <w:p w14:paraId="6A32B18A" w14:textId="6B0C74BF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제한적</w:t>
            </w:r>
          </w:p>
        </w:tc>
        <w:tc>
          <w:tcPr>
            <w:tcW w:w="0" w:type="auto"/>
            <w:hideMark/>
          </w:tcPr>
          <w:p w14:paraId="35D1E934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글로벌 전기차 제조사, 헬스케어 장비사</w:t>
            </w:r>
          </w:p>
        </w:tc>
        <w:tc>
          <w:tcPr>
            <w:tcW w:w="0" w:type="auto"/>
            <w:hideMark/>
          </w:tcPr>
          <w:p w14:paraId="50EC4336" w14:textId="77777777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협업 기반 요구 리뷰, 의료/자동차 안전 기준(FDA, ISO26262 등) 대응 목적</w:t>
            </w:r>
          </w:p>
        </w:tc>
      </w:tr>
      <w:tr w:rsidR="00903D03" w:rsidRPr="00903D03" w14:paraId="0EA28A28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01608337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1978" w:type="dxa"/>
            <w:hideMark/>
          </w:tcPr>
          <w:p w14:paraId="5E47A9C1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글로벌 약 6~8%</w:t>
            </w:r>
          </w:p>
          <w:p w14:paraId="6E96829C" w14:textId="5499BD5B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5% 내외</w:t>
            </w:r>
          </w:p>
        </w:tc>
        <w:tc>
          <w:tcPr>
            <w:tcW w:w="0" w:type="auto"/>
            <w:hideMark/>
          </w:tcPr>
          <w:p w14:paraId="1F1D8C44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전장부품사, 제약 품질관리부서</w:t>
            </w:r>
          </w:p>
        </w:tc>
        <w:tc>
          <w:tcPr>
            <w:tcW w:w="0" w:type="auto"/>
            <w:hideMark/>
          </w:tcPr>
          <w:p w14:paraId="4B9AD9CE" w14:textId="77777777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규제 산업 대응 및 테스트-릴리즈 추적 강점, ASPICE/FDA 인증 필요 환경에서의 채택 증가</w:t>
            </w:r>
          </w:p>
        </w:tc>
      </w:tr>
      <w:tr w:rsidR="00903D03" w:rsidRPr="00903D03" w14:paraId="37B3E190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0C9ADD9A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Modern Requirements4DevOps</w:t>
            </w:r>
          </w:p>
        </w:tc>
        <w:tc>
          <w:tcPr>
            <w:tcW w:w="1978" w:type="dxa"/>
            <w:hideMark/>
          </w:tcPr>
          <w:p w14:paraId="4AEB0ADE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글로벌 약</w:t>
            </w:r>
            <w:r>
              <w:rPr>
                <w:rFonts w:ascii="새굴림" w:eastAsia="새굴림" w:hAnsi="새굴림" w:cs="굴림"/>
                <w:szCs w:val="24"/>
              </w:rPr>
              <w:t xml:space="preserve"> 3%</w:t>
            </w:r>
          </w:p>
          <w:p w14:paraId="2C3411D9" w14:textId="51541A0E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미미</w:t>
            </w:r>
          </w:p>
        </w:tc>
        <w:tc>
          <w:tcPr>
            <w:tcW w:w="0" w:type="auto"/>
            <w:hideMark/>
          </w:tcPr>
          <w:p w14:paraId="649D6E72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일부 북미 MS DevOps 고객사</w:t>
            </w:r>
          </w:p>
        </w:tc>
        <w:tc>
          <w:tcPr>
            <w:tcW w:w="0" w:type="auto"/>
            <w:hideMark/>
          </w:tcPr>
          <w:p w14:paraId="06A30999" w14:textId="77777777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Azure DevOps 전용 워크아이템 기반 조직 중심 확산</w:t>
            </w:r>
            <w:r w:rsidRPr="00903D03">
              <w:rPr>
                <w:rFonts w:ascii="새굴림" w:eastAsia="새굴림" w:hAnsi="새굴림" w:cs="굴림"/>
                <w:szCs w:val="24"/>
              </w:rPr>
              <w:br/>
              <w:t>MS 생태계 중심 조직에서 빠른 내재화 가능</w:t>
            </w:r>
          </w:p>
        </w:tc>
      </w:tr>
      <w:tr w:rsidR="00903D03" w:rsidRPr="00903D03" w14:paraId="41154681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0AE126E2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  <w:tc>
          <w:tcPr>
            <w:tcW w:w="1978" w:type="dxa"/>
            <w:hideMark/>
          </w:tcPr>
          <w:p w14:paraId="1F3A2259" w14:textId="77777777" w:rsidR="00B03E5C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 xml:space="preserve">글로벌 약 4~6% </w:t>
            </w:r>
          </w:p>
          <w:p w14:paraId="7A9D7035" w14:textId="7E666D5D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대형 제조사 일부</w:t>
            </w:r>
          </w:p>
        </w:tc>
        <w:tc>
          <w:tcPr>
            <w:tcW w:w="0" w:type="auto"/>
            <w:hideMark/>
          </w:tcPr>
          <w:p w14:paraId="04E6A5BB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항공전자, 철도 시스템 기업</w:t>
            </w:r>
          </w:p>
        </w:tc>
        <w:tc>
          <w:tcPr>
            <w:tcW w:w="0" w:type="auto"/>
            <w:hideMark/>
          </w:tcPr>
          <w:p w14:paraId="7F4E5898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시스템 엔지니어링 기반의 모델 연계/릴리즈 관리 통합</w:t>
            </w:r>
          </w:p>
          <w:p w14:paraId="1F70AFCE" w14:textId="58D7E66C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기반 구조의 복잡성을 수용할 조직 성숙도 전제 필요</w:t>
            </w:r>
          </w:p>
        </w:tc>
      </w:tr>
      <w:tr w:rsidR="00903D03" w:rsidRPr="00903D03" w14:paraId="1AAC079F" w14:textId="77777777" w:rsidTr="0090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hideMark/>
          </w:tcPr>
          <w:p w14:paraId="683EA671" w14:textId="77777777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Helix RM (Perforce)</w:t>
            </w:r>
          </w:p>
        </w:tc>
        <w:tc>
          <w:tcPr>
            <w:tcW w:w="1978" w:type="dxa"/>
            <w:hideMark/>
          </w:tcPr>
          <w:p w14:paraId="5F4888D6" w14:textId="77777777" w:rsid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글로벌 약 3%</w:t>
            </w:r>
          </w:p>
          <w:p w14:paraId="46842640" w14:textId="5AE74DD6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국내 미진입</w:t>
            </w:r>
          </w:p>
        </w:tc>
        <w:tc>
          <w:tcPr>
            <w:tcW w:w="0" w:type="auto"/>
            <w:hideMark/>
          </w:tcPr>
          <w:p w14:paraId="56BC3FFD" w14:textId="77777777" w:rsidR="00903D03" w:rsidRPr="00903D03" w:rsidRDefault="00903D03" w:rsidP="00903D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903D03">
              <w:rPr>
                <w:rFonts w:ascii="새굴림" w:eastAsia="새굴림" w:hAnsi="새굴림" w:cs="굴림"/>
                <w:szCs w:val="24"/>
                <w:lang w:val="en-US"/>
              </w:rPr>
              <w:t>미국 방산, 엔지니어링 그룹사</w:t>
            </w:r>
          </w:p>
        </w:tc>
        <w:tc>
          <w:tcPr>
            <w:tcW w:w="0" w:type="auto"/>
            <w:hideMark/>
          </w:tcPr>
          <w:p w14:paraId="0EEFA57B" w14:textId="77777777" w:rsidR="00903D03" w:rsidRPr="00903D03" w:rsidRDefault="00903D03" w:rsidP="00174F10">
            <w:pPr>
              <w:pStyle w:val="a0"/>
              <w:numPr>
                <w:ilvl w:val="0"/>
                <w:numId w:val="16"/>
              </w:numPr>
              <w:ind w:left="189" w:hanging="189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903D03">
              <w:rPr>
                <w:rFonts w:ascii="새굴림" w:eastAsia="새굴림" w:hAnsi="새굴림" w:cs="굴림"/>
                <w:szCs w:val="24"/>
              </w:rPr>
              <w:t>완성도 높은 ALM 통합 기능과 고성능 릴리즈 추적 체계 구축 목적</w:t>
            </w:r>
          </w:p>
        </w:tc>
      </w:tr>
    </w:tbl>
    <w:p w14:paraId="5F8BB2BF" w14:textId="7BA66C1F" w:rsidR="00903D03" w:rsidRPr="00903D03" w:rsidRDefault="00903D03" w:rsidP="00903D03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903D03">
        <w:rPr>
          <w:rFonts w:ascii="새굴림" w:eastAsia="새굴림" w:hAnsi="새굴림" w:cs="굴림"/>
          <w:szCs w:val="24"/>
          <w:lang w:val="en-US"/>
        </w:rPr>
        <w:t>요구사항 변경관리툴의 시장점유율은 단순히 툴의 완성도보다는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903D03">
        <w:rPr>
          <w:rFonts w:ascii="새굴림" w:eastAsia="새굴림" w:hAnsi="새굴림" w:cs="굴림"/>
          <w:b/>
          <w:bCs/>
          <w:szCs w:val="24"/>
          <w:lang w:val="en-US"/>
        </w:rPr>
        <w:t>도입 주체의 산업 특성, 내부 통제 요구 수준, 기술 인프라, 조직의 성숙도</w:t>
      </w:r>
      <w:r w:rsidRPr="00903D03">
        <w:rPr>
          <w:rFonts w:ascii="새굴림" w:eastAsia="새굴림" w:hAnsi="새굴림" w:cs="굴림"/>
          <w:szCs w:val="24"/>
          <w:lang w:val="en-US"/>
        </w:rPr>
        <w:t>에 따라 명확히 분화되고 있습니다.</w:t>
      </w:r>
    </w:p>
    <w:p w14:paraId="0D55446C" w14:textId="36585B12" w:rsidR="00903D03" w:rsidRPr="00903D03" w:rsidRDefault="00903D03" w:rsidP="00903D03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903D03">
        <w:rPr>
          <w:rFonts w:ascii="새굴림" w:eastAsia="새굴림" w:hAnsi="새굴림" w:cs="굴림"/>
          <w:szCs w:val="24"/>
          <w:lang w:val="en-US"/>
        </w:rPr>
        <w:t>따라서, 툴 자체만을 비교하는 것이 아니라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903D03">
        <w:rPr>
          <w:rFonts w:ascii="새굴림" w:eastAsia="새굴림" w:hAnsi="새굴림" w:cs="굴림"/>
          <w:b/>
          <w:bCs/>
          <w:szCs w:val="24"/>
          <w:lang w:val="en-US"/>
        </w:rPr>
        <w:t>“우리 조직이 이 툴이 요구하는 통제 수준을 감당할 수 있는가”에 대한 내재화 관점의 판단</w:t>
      </w:r>
      <w:r w:rsidRPr="00903D03">
        <w:rPr>
          <w:rFonts w:ascii="새굴림" w:eastAsia="새굴림" w:hAnsi="새굴림" w:cs="굴림"/>
          <w:szCs w:val="24"/>
          <w:lang w:val="en-US"/>
        </w:rPr>
        <w:t>이 선행되어야 합니다.</w:t>
      </w:r>
    </w:p>
    <w:tbl>
      <w:tblPr>
        <w:tblStyle w:val="16"/>
        <w:tblW w:w="9767" w:type="dxa"/>
        <w:tblLook w:val="04A0" w:firstRow="1" w:lastRow="0" w:firstColumn="1" w:lastColumn="0" w:noHBand="0" w:noVBand="1"/>
      </w:tblPr>
      <w:tblGrid>
        <w:gridCol w:w="9767"/>
      </w:tblGrid>
      <w:tr w:rsidR="00903D03" w:rsidRPr="00903D03" w14:paraId="1F01C9D9" w14:textId="77777777" w:rsidTr="0090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7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324DEDD" w14:textId="77777777" w:rsidR="00903D03" w:rsidRPr="00903D03" w:rsidRDefault="00903D03" w:rsidP="00174F10">
            <w:pPr>
              <w:pStyle w:val="a0"/>
              <w:numPr>
                <w:ilvl w:val="0"/>
                <w:numId w:val="17"/>
              </w:numPr>
              <w:ind w:left="598" w:hanging="34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903D03">
              <w:rPr>
                <w:rFonts w:ascii="새굴림" w:eastAsia="새굴림" w:hAnsi="새굴림" w:cs="굴림"/>
                <w:b w:val="0"/>
                <w:szCs w:val="24"/>
              </w:rPr>
              <w:t>산업 특화 도구는 규제 대응·감사 통제 기반에서 절대적 역할 수행</w:t>
            </w:r>
          </w:p>
          <w:p w14:paraId="1886C04B" w14:textId="77777777" w:rsidR="00903D03" w:rsidRPr="00903D03" w:rsidRDefault="00903D03" w:rsidP="00174F10">
            <w:pPr>
              <w:pStyle w:val="a0"/>
              <w:numPr>
                <w:ilvl w:val="0"/>
                <w:numId w:val="17"/>
              </w:numPr>
              <w:ind w:left="598" w:hanging="34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903D03">
              <w:rPr>
                <w:rFonts w:ascii="새굴림" w:eastAsia="새굴림" w:hAnsi="새굴림" w:cs="굴림"/>
                <w:b w:val="0"/>
                <w:szCs w:val="24"/>
              </w:rPr>
              <w:t>기술 유연성 중심의 도구는 빠른 전사 확산이 가능하나, 통제 범위는 명확히 설정해야 함</w:t>
            </w:r>
          </w:p>
          <w:p w14:paraId="048BC854" w14:textId="77777777" w:rsidR="00903D03" w:rsidRPr="00903D03" w:rsidRDefault="00903D03" w:rsidP="00174F10">
            <w:pPr>
              <w:pStyle w:val="a0"/>
              <w:numPr>
                <w:ilvl w:val="0"/>
                <w:numId w:val="17"/>
              </w:numPr>
              <w:ind w:left="598" w:hanging="34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903D03">
              <w:rPr>
                <w:rFonts w:ascii="새굴림" w:eastAsia="새굴림" w:hAnsi="새굴림" w:cs="굴림"/>
                <w:b w:val="0"/>
                <w:szCs w:val="24"/>
              </w:rPr>
              <w:t>조직 성숙도에 따라 툴의 정착 가능성은 상이하므로, 도입보다 정착 전략이 핵심</w:t>
            </w:r>
          </w:p>
          <w:p w14:paraId="1628D194" w14:textId="0190F225" w:rsidR="00903D03" w:rsidRPr="00903D03" w:rsidRDefault="00903D03" w:rsidP="00174F10">
            <w:pPr>
              <w:pStyle w:val="a0"/>
              <w:numPr>
                <w:ilvl w:val="0"/>
                <w:numId w:val="17"/>
              </w:numPr>
              <w:ind w:left="598" w:hanging="343"/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  <w:r w:rsidRPr="00903D03">
              <w:rPr>
                <w:rFonts w:ascii="새굴림" w:eastAsia="새굴림" w:hAnsi="새굴림" w:cs="굴림"/>
                <w:b w:val="0"/>
                <w:szCs w:val="24"/>
              </w:rPr>
              <w:t>툴 도입은 전사 기술·운영 전략과 병행되어야 하며, 단독 운영은 리스크를 초래할 수 있음</w:t>
            </w:r>
          </w:p>
        </w:tc>
      </w:tr>
      <w:tr w:rsidR="00903D03" w:rsidRPr="00903D03" w14:paraId="067A1C72" w14:textId="77777777" w:rsidTr="00903D0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7" w:type="dxa"/>
            <w:vMerge/>
            <w:shd w:val="clear" w:color="auto" w:fill="F2F2F2" w:themeFill="background1" w:themeFillShade="F2"/>
            <w:vAlign w:val="center"/>
            <w:hideMark/>
          </w:tcPr>
          <w:p w14:paraId="22A94F71" w14:textId="3329BC2D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</w:p>
        </w:tc>
      </w:tr>
      <w:tr w:rsidR="00903D03" w:rsidRPr="00903D03" w14:paraId="686CFA7F" w14:textId="77777777" w:rsidTr="00903D0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7" w:type="dxa"/>
            <w:vMerge/>
            <w:shd w:val="clear" w:color="auto" w:fill="F2F2F2" w:themeFill="background1" w:themeFillShade="F2"/>
            <w:vAlign w:val="center"/>
            <w:hideMark/>
          </w:tcPr>
          <w:p w14:paraId="15A1F737" w14:textId="0423678D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</w:p>
        </w:tc>
      </w:tr>
      <w:tr w:rsidR="00903D03" w:rsidRPr="00903D03" w14:paraId="71350265" w14:textId="77777777" w:rsidTr="00903D03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7" w:type="dxa"/>
            <w:vMerge/>
            <w:shd w:val="clear" w:color="auto" w:fill="F2F2F2" w:themeFill="background1" w:themeFillShade="F2"/>
            <w:vAlign w:val="center"/>
            <w:hideMark/>
          </w:tcPr>
          <w:p w14:paraId="37D2DA57" w14:textId="342C38A4" w:rsidR="00903D03" w:rsidRPr="00903D03" w:rsidRDefault="00903D03" w:rsidP="00903D03">
            <w:pPr>
              <w:jc w:val="left"/>
              <w:rPr>
                <w:rFonts w:ascii="새굴림" w:eastAsia="새굴림" w:hAnsi="새굴림" w:cs="굴림"/>
                <w:b w:val="0"/>
                <w:szCs w:val="24"/>
                <w:lang w:val="en-US"/>
              </w:rPr>
            </w:pPr>
          </w:p>
        </w:tc>
      </w:tr>
    </w:tbl>
    <w:p w14:paraId="5F5240E8" w14:textId="2986DA64" w:rsidR="00641E18" w:rsidRDefault="00B8055A" w:rsidP="00641E18">
      <w:pPr>
        <w:pStyle w:val="2"/>
        <w:rPr>
          <w:rFonts w:ascii="새굴림" w:eastAsia="새굴림" w:hAnsi="새굴림"/>
        </w:rPr>
      </w:pPr>
      <w:bookmarkStart w:id="14" w:name="_Toc196227016"/>
      <w:r w:rsidRPr="00A17327">
        <w:rPr>
          <w:rFonts w:ascii="새굴림" w:eastAsia="새굴림" w:hAnsi="새굴림" w:hint="eastAsia"/>
        </w:rPr>
        <w:t xml:space="preserve">주요 </w:t>
      </w:r>
      <w:r w:rsidR="00B03E5C">
        <w:rPr>
          <w:rFonts w:ascii="새굴림" w:eastAsia="새굴림" w:hAnsi="새굴림" w:hint="eastAsia"/>
        </w:rPr>
        <w:t>요구사항 변경관리 툴</w:t>
      </w:r>
      <w:r w:rsidRPr="00A17327">
        <w:rPr>
          <w:rFonts w:ascii="새굴림" w:eastAsia="새굴림" w:hAnsi="새굴림" w:hint="eastAsia"/>
        </w:rPr>
        <w:t xml:space="preserve"> </w:t>
      </w:r>
      <w:r w:rsidR="00BC6665" w:rsidRPr="00A17327">
        <w:rPr>
          <w:rFonts w:ascii="새굴림" w:eastAsia="새굴림" w:hAnsi="새굴림" w:hint="eastAsia"/>
        </w:rPr>
        <w:t>완성도 평가</w:t>
      </w:r>
      <w:bookmarkEnd w:id="14"/>
    </w:p>
    <w:p w14:paraId="39A4B26A" w14:textId="78343F95" w:rsidR="00B03E5C" w:rsidRPr="00B03E5C" w:rsidRDefault="00B03E5C" w:rsidP="00B03E5C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szCs w:val="24"/>
          <w:lang w:val="en-US"/>
        </w:rPr>
        <w:t xml:space="preserve">툴의 채택 여부를 결정짓는 가장 핵심적인 요소는 </w:t>
      </w: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기능적 완성도, 기술 연계성, 운영 유연성, 사용자 수용성</w:t>
      </w:r>
      <w:r w:rsidRPr="00B03E5C">
        <w:rPr>
          <w:rFonts w:ascii="새굴림" w:eastAsia="새굴림" w:hAnsi="새굴림" w:cs="굴림"/>
          <w:szCs w:val="24"/>
          <w:lang w:val="en-US"/>
        </w:rPr>
        <w:t xml:space="preserve">입니다. 단순히 "기능이 있다"는 수준이 아닌, </w:t>
      </w: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각 기능이 조직의 아키텍처, 운영 프로세스, 인력 체계와 어떻게 유기적으로 작동할 수 있는지</w:t>
      </w:r>
      <w:r w:rsidRPr="00B03E5C">
        <w:rPr>
          <w:rFonts w:ascii="새굴림" w:eastAsia="새굴림" w:hAnsi="새굴림" w:cs="굴림"/>
          <w:szCs w:val="24"/>
          <w:lang w:val="en-US"/>
        </w:rPr>
        <w:t>에 대한 완성도 평가가 중요합니다.</w:t>
      </w:r>
    </w:p>
    <w:p w14:paraId="7E5D59C1" w14:textId="77777777" w:rsidR="00B03E5C" w:rsidRPr="00B03E5C" w:rsidRDefault="00B03E5C" w:rsidP="00B03E5C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szCs w:val="24"/>
          <w:lang w:val="en-US"/>
        </w:rPr>
        <w:lastRenderedPageBreak/>
        <w:t xml:space="preserve">본 항목에서는 다음 기준으로 주요 툴들을 </w:t>
      </w: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수치화된 평가 기준</w:t>
      </w:r>
      <w:r w:rsidRPr="00B03E5C">
        <w:rPr>
          <w:rFonts w:ascii="새굴림" w:eastAsia="새굴림" w:hAnsi="새굴림" w:cs="굴림"/>
          <w:szCs w:val="24"/>
          <w:lang w:val="en-US"/>
        </w:rPr>
        <w:t>으로 분석합니다:</w:t>
      </w:r>
    </w:p>
    <w:p w14:paraId="5E494BBB" w14:textId="77777777" w:rsidR="00B03E5C" w:rsidRPr="00B03E5C" w:rsidRDefault="00B03E5C" w:rsidP="00174F1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기능적 적합성 (Functional Fit)</w:t>
      </w:r>
    </w:p>
    <w:p w14:paraId="3CEB2046" w14:textId="77777777" w:rsidR="00B03E5C" w:rsidRPr="00B03E5C" w:rsidRDefault="00B03E5C" w:rsidP="00174F1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기술적 통합성 (Architectural Integration)</w:t>
      </w:r>
    </w:p>
    <w:p w14:paraId="2341E104" w14:textId="77777777" w:rsidR="00B03E5C" w:rsidRPr="00B03E5C" w:rsidRDefault="00B03E5C" w:rsidP="00174F1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운영 효율성 (Operational Readiness)</w:t>
      </w:r>
    </w:p>
    <w:p w14:paraId="31622A26" w14:textId="77777777" w:rsidR="00B03E5C" w:rsidRPr="00B03E5C" w:rsidRDefault="00B03E5C" w:rsidP="00174F1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사용자 경험 및 확장성 (UX/Scalability)</w:t>
      </w:r>
    </w:p>
    <w:p w14:paraId="6E70FD9F" w14:textId="0B1A4510" w:rsidR="00B03E5C" w:rsidRPr="00B03E5C" w:rsidRDefault="00B03E5C" w:rsidP="00174F1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전사적 활용성과 전략 정합성 (Enterprise Adaptability)</w:t>
      </w:r>
    </w:p>
    <w:p w14:paraId="09D82353" w14:textId="7F5B355F" w:rsidR="00B03E5C" w:rsidRPr="00B03E5C" w:rsidRDefault="00B03E5C" w:rsidP="00B03E5C">
      <w:pPr>
        <w:pStyle w:val="30"/>
        <w:rPr>
          <w:lang w:val="en-US"/>
        </w:rPr>
      </w:pPr>
      <w:bookmarkStart w:id="15" w:name="_Toc196227017"/>
      <w:r>
        <w:rPr>
          <w:rFonts w:hint="eastAsia"/>
          <w:lang w:val="en-US"/>
        </w:rPr>
        <w:t>도구별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완성도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평가표</w:t>
      </w:r>
      <w:bookmarkEnd w:id="15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06"/>
        <w:gridCol w:w="1088"/>
        <w:gridCol w:w="1065"/>
        <w:gridCol w:w="1057"/>
        <w:gridCol w:w="1327"/>
        <w:gridCol w:w="1177"/>
        <w:gridCol w:w="1431"/>
        <w:gridCol w:w="977"/>
      </w:tblGrid>
      <w:tr w:rsidR="00B03E5C" w:rsidRPr="00B03E5C" w14:paraId="76879406" w14:textId="77777777" w:rsidTr="00B03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FBEA429" w14:textId="77777777" w:rsidR="00B03E5C" w:rsidRPr="00B03E5C" w:rsidRDefault="00B03E5C" w:rsidP="00B03E5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평가항목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hideMark/>
          </w:tcPr>
          <w:p w14:paraId="4FACAC35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E575C13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IBM DOORS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874112D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Jira (w/ 플러그인)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7C3E81A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1AC17D8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21B909D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</w:tr>
      <w:tr w:rsidR="00B03E5C" w:rsidRPr="00B03E5C" w14:paraId="0DF728C2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6A4D7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기능적 적합성</w:t>
            </w:r>
          </w:p>
        </w:tc>
        <w:tc>
          <w:tcPr>
            <w:tcW w:w="0" w:type="auto"/>
            <w:gridSpan w:val="2"/>
            <w:hideMark/>
          </w:tcPr>
          <w:p w14:paraId="132EA3D9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요구관리, 변경관리, 추적성의 기능적 완성도</w:t>
            </w:r>
          </w:p>
        </w:tc>
        <w:tc>
          <w:tcPr>
            <w:tcW w:w="0" w:type="auto"/>
            <w:hideMark/>
          </w:tcPr>
          <w:p w14:paraId="7F508A34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9.5</w:t>
            </w:r>
          </w:p>
        </w:tc>
        <w:tc>
          <w:tcPr>
            <w:tcW w:w="0" w:type="auto"/>
            <w:hideMark/>
          </w:tcPr>
          <w:p w14:paraId="4FD2ECF1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7.0</w:t>
            </w:r>
          </w:p>
        </w:tc>
        <w:tc>
          <w:tcPr>
            <w:tcW w:w="0" w:type="auto"/>
            <w:hideMark/>
          </w:tcPr>
          <w:p w14:paraId="69D8C3B9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8.5</w:t>
            </w:r>
          </w:p>
        </w:tc>
        <w:tc>
          <w:tcPr>
            <w:tcW w:w="0" w:type="auto"/>
            <w:hideMark/>
          </w:tcPr>
          <w:p w14:paraId="3BD978CF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9.0</w:t>
            </w:r>
          </w:p>
        </w:tc>
        <w:tc>
          <w:tcPr>
            <w:tcW w:w="0" w:type="auto"/>
            <w:hideMark/>
          </w:tcPr>
          <w:p w14:paraId="20FC668E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8.8</w:t>
            </w:r>
          </w:p>
        </w:tc>
      </w:tr>
      <w:tr w:rsidR="00B03E5C" w:rsidRPr="00B03E5C" w14:paraId="04BD8358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365C7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기술적 통합성</w:t>
            </w:r>
          </w:p>
        </w:tc>
        <w:tc>
          <w:tcPr>
            <w:tcW w:w="0" w:type="auto"/>
            <w:gridSpan w:val="2"/>
            <w:hideMark/>
          </w:tcPr>
          <w:p w14:paraId="77C4722F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DevOps, ALM, 모델링 도구와의 연동성</w:t>
            </w:r>
          </w:p>
        </w:tc>
        <w:tc>
          <w:tcPr>
            <w:tcW w:w="0" w:type="auto"/>
            <w:hideMark/>
          </w:tcPr>
          <w:p w14:paraId="465D6EAF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8.5</w:t>
            </w:r>
          </w:p>
        </w:tc>
        <w:tc>
          <w:tcPr>
            <w:tcW w:w="0" w:type="auto"/>
            <w:hideMark/>
          </w:tcPr>
          <w:p w14:paraId="096C01ED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9.2</w:t>
            </w:r>
          </w:p>
        </w:tc>
        <w:tc>
          <w:tcPr>
            <w:tcW w:w="0" w:type="auto"/>
            <w:hideMark/>
          </w:tcPr>
          <w:p w14:paraId="0F92861E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8.0</w:t>
            </w:r>
          </w:p>
        </w:tc>
        <w:tc>
          <w:tcPr>
            <w:tcW w:w="0" w:type="auto"/>
            <w:hideMark/>
          </w:tcPr>
          <w:p w14:paraId="032FD60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8.8</w:t>
            </w:r>
          </w:p>
        </w:tc>
        <w:tc>
          <w:tcPr>
            <w:tcW w:w="0" w:type="auto"/>
            <w:hideMark/>
          </w:tcPr>
          <w:p w14:paraId="5D32E664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9.0</w:t>
            </w:r>
          </w:p>
        </w:tc>
      </w:tr>
      <w:tr w:rsidR="00B03E5C" w:rsidRPr="00B03E5C" w14:paraId="585FD6C1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4787E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운영 효율성</w:t>
            </w:r>
          </w:p>
        </w:tc>
        <w:tc>
          <w:tcPr>
            <w:tcW w:w="0" w:type="auto"/>
            <w:gridSpan w:val="2"/>
            <w:hideMark/>
          </w:tcPr>
          <w:p w14:paraId="2A6F7C73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초기 설정, 워크플로우 구성, 유지관리 용이성</w:t>
            </w:r>
          </w:p>
        </w:tc>
        <w:tc>
          <w:tcPr>
            <w:tcW w:w="0" w:type="auto"/>
            <w:hideMark/>
          </w:tcPr>
          <w:p w14:paraId="1206193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7.0</w:t>
            </w:r>
          </w:p>
        </w:tc>
        <w:tc>
          <w:tcPr>
            <w:tcW w:w="0" w:type="auto"/>
            <w:hideMark/>
          </w:tcPr>
          <w:p w14:paraId="0F028A8F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9.5</w:t>
            </w:r>
          </w:p>
        </w:tc>
        <w:tc>
          <w:tcPr>
            <w:tcW w:w="0" w:type="auto"/>
            <w:hideMark/>
          </w:tcPr>
          <w:p w14:paraId="6F8A442C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8.3</w:t>
            </w:r>
          </w:p>
        </w:tc>
        <w:tc>
          <w:tcPr>
            <w:tcW w:w="0" w:type="auto"/>
            <w:hideMark/>
          </w:tcPr>
          <w:p w14:paraId="26663CF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7.5</w:t>
            </w:r>
          </w:p>
        </w:tc>
        <w:tc>
          <w:tcPr>
            <w:tcW w:w="0" w:type="auto"/>
            <w:hideMark/>
          </w:tcPr>
          <w:p w14:paraId="3B3E195D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7.8</w:t>
            </w:r>
          </w:p>
        </w:tc>
      </w:tr>
      <w:tr w:rsidR="00B03E5C" w:rsidRPr="00B03E5C" w14:paraId="34535DA6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E9F60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사용자 경험/확장성</w:t>
            </w:r>
          </w:p>
        </w:tc>
        <w:tc>
          <w:tcPr>
            <w:tcW w:w="0" w:type="auto"/>
            <w:gridSpan w:val="2"/>
            <w:hideMark/>
          </w:tcPr>
          <w:p w14:paraId="7EF509F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UI/UX, 협업 기능, 확장 API 제공</w:t>
            </w:r>
          </w:p>
        </w:tc>
        <w:tc>
          <w:tcPr>
            <w:tcW w:w="0" w:type="auto"/>
            <w:hideMark/>
          </w:tcPr>
          <w:p w14:paraId="198CAF70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6.8</w:t>
            </w:r>
          </w:p>
        </w:tc>
        <w:tc>
          <w:tcPr>
            <w:tcW w:w="0" w:type="auto"/>
            <w:hideMark/>
          </w:tcPr>
          <w:p w14:paraId="453319A7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9.4</w:t>
            </w:r>
          </w:p>
        </w:tc>
        <w:tc>
          <w:tcPr>
            <w:tcW w:w="0" w:type="auto"/>
            <w:hideMark/>
          </w:tcPr>
          <w:p w14:paraId="546BFDD3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9.5</w:t>
            </w:r>
          </w:p>
        </w:tc>
        <w:tc>
          <w:tcPr>
            <w:tcW w:w="0" w:type="auto"/>
            <w:hideMark/>
          </w:tcPr>
          <w:p w14:paraId="4DF55F8B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7.8</w:t>
            </w:r>
          </w:p>
        </w:tc>
        <w:tc>
          <w:tcPr>
            <w:tcW w:w="0" w:type="auto"/>
            <w:hideMark/>
          </w:tcPr>
          <w:p w14:paraId="595F33CE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7.2</w:t>
            </w:r>
          </w:p>
        </w:tc>
      </w:tr>
      <w:tr w:rsidR="00B03E5C" w:rsidRPr="00B03E5C" w14:paraId="03D21A44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C6DC9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전사적 정합성</w:t>
            </w:r>
          </w:p>
        </w:tc>
        <w:tc>
          <w:tcPr>
            <w:tcW w:w="0" w:type="auto"/>
            <w:gridSpan w:val="2"/>
            <w:hideMark/>
          </w:tcPr>
          <w:p w14:paraId="124CB8F9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EA 구조 내 연계성, 정책 대응 유연성</w:t>
            </w:r>
          </w:p>
        </w:tc>
        <w:tc>
          <w:tcPr>
            <w:tcW w:w="0" w:type="auto"/>
            <w:hideMark/>
          </w:tcPr>
          <w:p w14:paraId="2460F32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9.2</w:t>
            </w:r>
          </w:p>
        </w:tc>
        <w:tc>
          <w:tcPr>
            <w:tcW w:w="0" w:type="auto"/>
            <w:hideMark/>
          </w:tcPr>
          <w:p w14:paraId="365D4968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7.5</w:t>
            </w:r>
          </w:p>
        </w:tc>
        <w:tc>
          <w:tcPr>
            <w:tcW w:w="0" w:type="auto"/>
            <w:hideMark/>
          </w:tcPr>
          <w:p w14:paraId="33D5E8A2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8.6</w:t>
            </w:r>
          </w:p>
        </w:tc>
        <w:tc>
          <w:tcPr>
            <w:tcW w:w="0" w:type="auto"/>
            <w:hideMark/>
          </w:tcPr>
          <w:p w14:paraId="304A5E21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9.0</w:t>
            </w:r>
          </w:p>
        </w:tc>
        <w:tc>
          <w:tcPr>
            <w:tcW w:w="0" w:type="auto"/>
            <w:hideMark/>
          </w:tcPr>
          <w:p w14:paraId="3009D235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9.1</w:t>
            </w:r>
          </w:p>
        </w:tc>
      </w:tr>
      <w:tr w:rsidR="006A2B58" w:rsidRPr="006A2B58" w14:paraId="6DB68897" w14:textId="77777777" w:rsidTr="00065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8"/>
          </w:tcPr>
          <w:p w14:paraId="3C1ADDAA" w14:textId="5708E4E4" w:rsidR="006A2B58" w:rsidRPr="006A2B58" w:rsidRDefault="006A2B58" w:rsidP="006A2B58">
            <w:p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  <w:lang w:val="en-US"/>
              </w:rPr>
            </w:pPr>
            <w:r w:rsidRPr="006A2B58">
              <w:rPr>
                <w:rFonts w:ascii="새굴림" w:eastAsia="새굴림" w:hAnsi="새굴림" w:cs="굴림"/>
                <w:b w:val="0"/>
                <w:bCs w:val="0"/>
                <w:szCs w:val="20"/>
                <w:lang w:val="en-US"/>
              </w:rPr>
              <w:t>점수 범위: 1점(미흡) ~ 10점(우수)</w:t>
            </w:r>
          </w:p>
        </w:tc>
      </w:tr>
      <w:tr w:rsidR="00065D33" w:rsidRPr="00065D33" w14:paraId="6D68BBA0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shd w:val="clear" w:color="auto" w:fill="B8CCE4" w:themeFill="accent1" w:themeFillTint="66"/>
            <w:hideMark/>
          </w:tcPr>
          <w:p w14:paraId="3176E375" w14:textId="77777777" w:rsidR="00065D33" w:rsidRPr="00065D33" w:rsidRDefault="00065D33" w:rsidP="00065D33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점수</w:t>
            </w:r>
          </w:p>
        </w:tc>
        <w:tc>
          <w:tcPr>
            <w:tcW w:w="6783" w:type="dxa"/>
            <w:gridSpan w:val="6"/>
            <w:shd w:val="clear" w:color="auto" w:fill="B8CCE4" w:themeFill="accent1" w:themeFillTint="66"/>
            <w:hideMark/>
          </w:tcPr>
          <w:p w14:paraId="3900C3EA" w14:textId="77777777" w:rsidR="00065D33" w:rsidRPr="00065D33" w:rsidRDefault="00065D33" w:rsidP="00065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기준 설명</w:t>
            </w:r>
          </w:p>
        </w:tc>
      </w:tr>
      <w:tr w:rsidR="00065D33" w:rsidRPr="00065D33" w14:paraId="30CA6BE1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65F2DE3C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10점</w:t>
            </w:r>
          </w:p>
        </w:tc>
        <w:tc>
          <w:tcPr>
            <w:tcW w:w="6783" w:type="dxa"/>
            <w:gridSpan w:val="6"/>
            <w:hideMark/>
          </w:tcPr>
          <w:p w14:paraId="3144A067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업계 표준 수준의 완성도, 자동화 및 확장성 최상</w:t>
            </w:r>
          </w:p>
        </w:tc>
      </w:tr>
      <w:tr w:rsidR="00065D33" w:rsidRPr="00065D33" w14:paraId="3931D0FD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6099761F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9점</w:t>
            </w:r>
          </w:p>
        </w:tc>
        <w:tc>
          <w:tcPr>
            <w:tcW w:w="6783" w:type="dxa"/>
            <w:gridSpan w:val="6"/>
            <w:hideMark/>
          </w:tcPr>
          <w:p w14:paraId="7A5565DD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주요 기능 탑재 및 일부 고급 기능 제공 가능</w:t>
            </w:r>
          </w:p>
        </w:tc>
      </w:tr>
      <w:tr w:rsidR="00065D33" w:rsidRPr="00065D33" w14:paraId="6E839EFC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472B3D92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8점</w:t>
            </w:r>
          </w:p>
        </w:tc>
        <w:tc>
          <w:tcPr>
            <w:tcW w:w="6783" w:type="dxa"/>
            <w:gridSpan w:val="6"/>
            <w:hideMark/>
          </w:tcPr>
          <w:p w14:paraId="60E5E4B3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범용적인 활용 가능, 다소 부족한 요소 있음</w:t>
            </w:r>
          </w:p>
        </w:tc>
      </w:tr>
      <w:tr w:rsidR="00065D33" w:rsidRPr="00065D33" w14:paraId="083C2174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4A772255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7점</w:t>
            </w:r>
          </w:p>
        </w:tc>
        <w:tc>
          <w:tcPr>
            <w:tcW w:w="6783" w:type="dxa"/>
            <w:gridSpan w:val="6"/>
            <w:hideMark/>
          </w:tcPr>
          <w:p w14:paraId="576CE939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기능은 있으나 복잡성, 학습 필요성 존재</w:t>
            </w:r>
          </w:p>
        </w:tc>
      </w:tr>
      <w:tr w:rsidR="00065D33" w:rsidRPr="00065D33" w14:paraId="714ABC04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05DC0848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6점</w:t>
            </w:r>
          </w:p>
        </w:tc>
        <w:tc>
          <w:tcPr>
            <w:tcW w:w="6783" w:type="dxa"/>
            <w:gridSpan w:val="6"/>
            <w:hideMark/>
          </w:tcPr>
          <w:p w14:paraId="65365AEA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일부 통합 또는 사용자 기능 제한됨</w:t>
            </w:r>
          </w:p>
        </w:tc>
      </w:tr>
      <w:tr w:rsidR="00065D33" w:rsidRPr="00065D33" w14:paraId="260EE7EF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gridSpan w:val="2"/>
            <w:hideMark/>
          </w:tcPr>
          <w:p w14:paraId="5B1BCCB4" w14:textId="77777777" w:rsidR="00065D33" w:rsidRPr="00065D33" w:rsidRDefault="00065D33" w:rsidP="00065D33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5점 이하</w:t>
            </w:r>
          </w:p>
        </w:tc>
        <w:tc>
          <w:tcPr>
            <w:tcW w:w="6783" w:type="dxa"/>
            <w:gridSpan w:val="6"/>
            <w:hideMark/>
          </w:tcPr>
          <w:p w14:paraId="5488FAEB" w14:textId="77777777" w:rsidR="00065D33" w:rsidRPr="00065D33" w:rsidRDefault="00065D33" w:rsidP="00065D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065D33">
              <w:rPr>
                <w:rFonts w:ascii="새굴림" w:eastAsia="새굴림" w:hAnsi="새굴림" w:cs="굴림"/>
                <w:szCs w:val="20"/>
                <w:lang w:val="en-US"/>
              </w:rPr>
              <w:t>사용 목적 제한적, 대체제 고려 필요</w:t>
            </w:r>
          </w:p>
        </w:tc>
      </w:tr>
    </w:tbl>
    <w:p w14:paraId="150F464F" w14:textId="77777777" w:rsidR="00B03E5C" w:rsidRDefault="00B03E5C" w:rsidP="00B03E5C">
      <w:pPr>
        <w:pStyle w:val="30"/>
      </w:pPr>
      <w:bookmarkStart w:id="16" w:name="_Toc196227018"/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기준표</w:t>
      </w:r>
      <w:bookmarkEnd w:id="16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88"/>
        <w:gridCol w:w="7640"/>
      </w:tblGrid>
      <w:tr w:rsidR="00B03E5C" w:rsidRPr="00B03E5C" w14:paraId="367A8096" w14:textId="77777777" w:rsidTr="00B03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06090391" w14:textId="77777777" w:rsidR="00B03E5C" w:rsidRPr="00B03E5C" w:rsidRDefault="00B03E5C" w:rsidP="00B03E5C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평가항목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2DA945D" w14:textId="77777777" w:rsidR="00B03E5C" w:rsidRPr="00B03E5C" w:rsidRDefault="00B03E5C" w:rsidP="00B03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기준 설명</w:t>
            </w:r>
          </w:p>
        </w:tc>
      </w:tr>
      <w:tr w:rsidR="00B03E5C" w:rsidRPr="00B03E5C" w14:paraId="22387C72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3DB4D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기능적 적합성</w:t>
            </w:r>
          </w:p>
        </w:tc>
        <w:tc>
          <w:tcPr>
            <w:tcW w:w="0" w:type="auto"/>
            <w:hideMark/>
          </w:tcPr>
          <w:p w14:paraId="6D20E685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요구·결함·테스트 연계 / 변경 이력 추적 / 승인 워크플로우 내장 / 영향도 분석 등 내재화 수준</w:t>
            </w:r>
          </w:p>
        </w:tc>
      </w:tr>
      <w:tr w:rsidR="00B03E5C" w:rsidRPr="00B03E5C" w14:paraId="596F15ED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AEC44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기술적 통합성</w:t>
            </w:r>
          </w:p>
        </w:tc>
        <w:tc>
          <w:tcPr>
            <w:tcW w:w="0" w:type="auto"/>
            <w:hideMark/>
          </w:tcPr>
          <w:p w14:paraId="7A16D826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Git, Jenkins, Azure DevOps, 모델링 툴, ALM 도구와의 통합성 (API, Webhook, ReqIF 등 포함)</w:t>
            </w:r>
          </w:p>
        </w:tc>
      </w:tr>
      <w:tr w:rsidR="00B03E5C" w:rsidRPr="00B03E5C" w14:paraId="20331131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90323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운영 효율성</w:t>
            </w:r>
          </w:p>
        </w:tc>
        <w:tc>
          <w:tcPr>
            <w:tcW w:w="0" w:type="auto"/>
            <w:hideMark/>
          </w:tcPr>
          <w:p w14:paraId="0FEA079F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사용자 권한 구성, 워크플로우 설정, 데이터 관리, 템플릿 제공, 설치·운영 복잡도 등</w:t>
            </w:r>
          </w:p>
        </w:tc>
      </w:tr>
      <w:tr w:rsidR="00B03E5C" w:rsidRPr="00B03E5C" w14:paraId="1386DBF5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741A4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사용자 경험 및 확장성</w:t>
            </w:r>
          </w:p>
        </w:tc>
        <w:tc>
          <w:tcPr>
            <w:tcW w:w="0" w:type="auto"/>
            <w:hideMark/>
          </w:tcPr>
          <w:p w14:paraId="170E1D4D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실사용자 중심 UI/UX, 실시간 협업, 노코드 커스터마이징, 레포팅 기능, 확장 인터페이스</w:t>
            </w:r>
          </w:p>
        </w:tc>
      </w:tr>
      <w:tr w:rsidR="00B03E5C" w:rsidRPr="00B03E5C" w14:paraId="2A2FDE0B" w14:textId="77777777" w:rsidTr="00B03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0F655" w14:textId="77777777" w:rsidR="00B03E5C" w:rsidRPr="00B03E5C" w:rsidRDefault="00B03E5C" w:rsidP="00B03E5C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전사적 정합성</w:t>
            </w:r>
          </w:p>
        </w:tc>
        <w:tc>
          <w:tcPr>
            <w:tcW w:w="0" w:type="auto"/>
            <w:hideMark/>
          </w:tcPr>
          <w:p w14:paraId="1AE6FACA" w14:textId="77777777" w:rsidR="00B03E5C" w:rsidRPr="00B03E5C" w:rsidRDefault="00B03E5C" w:rsidP="00B03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03E5C">
              <w:rPr>
                <w:rFonts w:ascii="새굴림" w:eastAsia="새굴림" w:hAnsi="새굴림" w:cs="굴림"/>
                <w:szCs w:val="24"/>
                <w:lang w:val="en-US"/>
              </w:rPr>
              <w:t>EA, 프로젝트관리, 품질/감사 기준, 통제 프레임워크와의 연계성 수준 및 확장성</w:t>
            </w:r>
          </w:p>
        </w:tc>
      </w:tr>
    </w:tbl>
    <w:p w14:paraId="2F310F6C" w14:textId="5B92B3AE" w:rsidR="00B03E5C" w:rsidRPr="00B03E5C" w:rsidRDefault="00B03E5C" w:rsidP="00B03E5C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szCs w:val="24"/>
          <w:lang w:val="en-US"/>
        </w:rPr>
        <w:t>툴의 도입 성공 여부는 "가장 많은 기능을 가진 도구"가 아니라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B03E5C">
        <w:rPr>
          <w:rFonts w:ascii="새굴림" w:eastAsia="새굴림" w:hAnsi="새굴림" w:cs="굴림"/>
          <w:szCs w:val="24"/>
          <w:lang w:val="en-US"/>
        </w:rPr>
        <w:t>**"우리 조직이 가장 잘 흡수하고 통합 운영할 수 있는 도구"**를 선정하느냐에 따라 달라집니다.</w:t>
      </w:r>
    </w:p>
    <w:p w14:paraId="0829782E" w14:textId="77777777" w:rsidR="00B03E5C" w:rsidRPr="00B03E5C" w:rsidRDefault="00B03E5C" w:rsidP="00B03E5C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03E5C">
        <w:rPr>
          <w:rFonts w:ascii="새굴림" w:eastAsia="새굴림" w:hAnsi="새굴림" w:cs="굴림"/>
          <w:szCs w:val="24"/>
          <w:lang w:val="en-US"/>
        </w:rPr>
        <w:lastRenderedPageBreak/>
        <w:t xml:space="preserve">완성도 평가는 단순 점수가 아니라, </w:t>
      </w:r>
      <w:r w:rsidRPr="00B03E5C">
        <w:rPr>
          <w:rFonts w:ascii="새굴림" w:eastAsia="새굴림" w:hAnsi="새굴림" w:cs="굴림"/>
          <w:b/>
          <w:bCs/>
          <w:szCs w:val="24"/>
          <w:lang w:val="en-US"/>
        </w:rPr>
        <w:t>조직의 현재 수준과 미래 로드맵을 반영한 전략적 적합성 평가의 도구</w:t>
      </w:r>
      <w:r w:rsidRPr="00B03E5C">
        <w:rPr>
          <w:rFonts w:ascii="새굴림" w:eastAsia="새굴림" w:hAnsi="새굴림" w:cs="굴림"/>
          <w:szCs w:val="24"/>
          <w:lang w:val="en-US"/>
        </w:rPr>
        <w:t>로 활용되어야 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E5C" w:rsidRPr="00B03E5C" w14:paraId="5722E68C" w14:textId="77777777" w:rsidTr="00B03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F2F2F2" w:themeFill="background1" w:themeFillShade="F2"/>
            <w:vAlign w:val="center"/>
            <w:hideMark/>
          </w:tcPr>
          <w:p w14:paraId="19D93516" w14:textId="77777777" w:rsidR="00B03E5C" w:rsidRPr="00B03E5C" w:rsidRDefault="00B03E5C" w:rsidP="00174F10">
            <w:pPr>
              <w:pStyle w:val="a0"/>
              <w:numPr>
                <w:ilvl w:val="0"/>
                <w:numId w:val="19"/>
              </w:numPr>
              <w:ind w:left="598" w:hanging="28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B03E5C">
              <w:rPr>
                <w:rFonts w:ascii="새굴림" w:eastAsia="새굴림" w:hAnsi="새굴림" w:cs="굴림"/>
                <w:b w:val="0"/>
                <w:szCs w:val="24"/>
              </w:rPr>
              <w:t>완성도는 단순 기능 집합이 아니라, 아키텍처 내 통합 운영 관점에서 평가되어야 한다</w:t>
            </w:r>
          </w:p>
          <w:p w14:paraId="3CD6523A" w14:textId="77777777" w:rsidR="00B03E5C" w:rsidRPr="00B03E5C" w:rsidRDefault="00B03E5C" w:rsidP="00174F10">
            <w:pPr>
              <w:pStyle w:val="a0"/>
              <w:numPr>
                <w:ilvl w:val="0"/>
                <w:numId w:val="19"/>
              </w:numPr>
              <w:ind w:left="598" w:hanging="28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B03E5C">
              <w:rPr>
                <w:rFonts w:ascii="새굴림" w:eastAsia="새굴림" w:hAnsi="새굴림" w:cs="굴림"/>
                <w:b w:val="0"/>
                <w:szCs w:val="24"/>
              </w:rPr>
              <w:t>높은 기술 연계성 + 낮은 UI 친화성은 정착율을 떨어뜨릴 수 있다 (예: DOORS)</w:t>
            </w:r>
          </w:p>
          <w:p w14:paraId="051D4E9F" w14:textId="77777777" w:rsidR="00B03E5C" w:rsidRPr="00B03E5C" w:rsidRDefault="00B03E5C" w:rsidP="00174F10">
            <w:pPr>
              <w:pStyle w:val="a0"/>
              <w:numPr>
                <w:ilvl w:val="0"/>
                <w:numId w:val="19"/>
              </w:numPr>
              <w:ind w:left="598" w:hanging="28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B03E5C">
              <w:rPr>
                <w:rFonts w:ascii="새굴림" w:eastAsia="새굴림" w:hAnsi="새굴림" w:cs="굴림"/>
                <w:b w:val="0"/>
                <w:szCs w:val="24"/>
              </w:rPr>
              <w:t>개발자 기반 조직은 Jira 기반이 도입에 유리하지만, 감사 통제에는 한계가 있다</w:t>
            </w:r>
          </w:p>
          <w:p w14:paraId="505DCB2E" w14:textId="77777777" w:rsidR="00B03E5C" w:rsidRPr="00B03E5C" w:rsidRDefault="00B03E5C" w:rsidP="00174F10">
            <w:pPr>
              <w:pStyle w:val="a0"/>
              <w:numPr>
                <w:ilvl w:val="0"/>
                <w:numId w:val="19"/>
              </w:numPr>
              <w:ind w:left="598" w:hanging="283"/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B03E5C">
              <w:rPr>
                <w:rFonts w:ascii="새굴림" w:eastAsia="새굴림" w:hAnsi="새굴림" w:cs="굴림"/>
                <w:b w:val="0"/>
                <w:szCs w:val="24"/>
              </w:rPr>
              <w:t>Jama, CodeBeamer, Polarion은 품질관리·규제대응 목적일 경우 전략적 선택지가 될 수 있다</w:t>
            </w:r>
          </w:p>
          <w:p w14:paraId="07A96C3C" w14:textId="39487E00" w:rsidR="00B03E5C" w:rsidRPr="00B03E5C" w:rsidRDefault="00B03E5C" w:rsidP="00174F10">
            <w:pPr>
              <w:pStyle w:val="a0"/>
              <w:numPr>
                <w:ilvl w:val="0"/>
                <w:numId w:val="19"/>
              </w:numPr>
              <w:ind w:left="598" w:hanging="283"/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  <w:r w:rsidRPr="00B03E5C">
              <w:rPr>
                <w:rFonts w:ascii="새굴림" w:eastAsia="새굴림" w:hAnsi="새굴림" w:cs="굴림"/>
                <w:b w:val="0"/>
                <w:szCs w:val="24"/>
              </w:rPr>
              <w:t>평가점수는 조직 성숙도와 연계 전략에 따라 재해석되어야 한다. 일률적 점수는 위험하다</w:t>
            </w:r>
          </w:p>
        </w:tc>
      </w:tr>
    </w:tbl>
    <w:p w14:paraId="0705EAB3" w14:textId="7C243B99" w:rsidR="00B03E5C" w:rsidRPr="00B03E5C" w:rsidRDefault="00B03E5C" w:rsidP="00B03E5C">
      <w:pPr>
        <w:rPr>
          <w:lang w:val="en-US"/>
        </w:rPr>
      </w:pPr>
    </w:p>
    <w:p w14:paraId="5ADA5D3F" w14:textId="1F3D7365" w:rsidR="00CF7ADB" w:rsidRDefault="00FA1B9F" w:rsidP="00FA1B9F">
      <w:pPr>
        <w:pStyle w:val="2"/>
        <w:rPr>
          <w:rFonts w:ascii="새굴림" w:eastAsia="새굴림" w:hAnsi="새굴림"/>
        </w:rPr>
      </w:pPr>
      <w:bookmarkStart w:id="17" w:name="_Toc196227019"/>
      <w:r w:rsidRPr="00A17327">
        <w:rPr>
          <w:rFonts w:ascii="새굴림" w:eastAsia="새굴림" w:hAnsi="새굴림" w:hint="eastAsia"/>
        </w:rPr>
        <w:t>기술 트렌드</w:t>
      </w:r>
      <w:r w:rsidR="00CF7ADB" w:rsidRPr="00A17327">
        <w:rPr>
          <w:rFonts w:ascii="새굴림" w:eastAsia="새굴림" w:hAnsi="새굴림" w:hint="eastAsia"/>
        </w:rPr>
        <w:t>에 따른 영향도 및 이유</w:t>
      </w:r>
      <w:bookmarkEnd w:id="17"/>
    </w:p>
    <w:p w14:paraId="4BD6A47B" w14:textId="59CBFDD6" w:rsidR="004439DF" w:rsidRPr="004439DF" w:rsidRDefault="004439DF" w:rsidP="004439DF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4439DF">
        <w:rPr>
          <w:rFonts w:ascii="새굴림" w:eastAsia="새굴림" w:hAnsi="새굴림" w:cs="굴림"/>
          <w:szCs w:val="24"/>
          <w:lang w:val="en-US"/>
        </w:rPr>
        <w:t xml:space="preserve">요구사항 변경관리툴은 최근 </w:t>
      </w:r>
      <w:r w:rsidRPr="004439DF">
        <w:rPr>
          <w:rFonts w:ascii="새굴림" w:eastAsia="새굴림" w:hAnsi="새굴림" w:cs="굴림"/>
          <w:b/>
          <w:bCs/>
          <w:szCs w:val="24"/>
          <w:lang w:val="en-US"/>
        </w:rPr>
        <w:t>디지털 전환 가속화, DevOps/ALM 통합 흐름, 모델 기반 시스템 엔지니어링(MBSE)</w:t>
      </w:r>
      <w:r w:rsidRPr="004439DF">
        <w:rPr>
          <w:rFonts w:ascii="새굴림" w:eastAsia="새굴림" w:hAnsi="새굴림" w:cs="굴림"/>
          <w:szCs w:val="24"/>
          <w:lang w:val="en-US"/>
        </w:rPr>
        <w:t xml:space="preserve"> 등의 기술 흐름과 밀접하게 연결되고 있습니다.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4439DF">
        <w:rPr>
          <w:rFonts w:ascii="새굴림" w:eastAsia="새굴림" w:hAnsi="새굴림" w:cs="굴림"/>
          <w:szCs w:val="24"/>
          <w:lang w:val="en-US"/>
        </w:rPr>
        <w:t xml:space="preserve">단순한 기능 여부가 아닌, </w:t>
      </w:r>
      <w:r w:rsidRPr="004439DF">
        <w:rPr>
          <w:rFonts w:ascii="새굴림" w:eastAsia="새굴림" w:hAnsi="새굴림" w:cs="굴림"/>
          <w:b/>
          <w:bCs/>
          <w:szCs w:val="24"/>
          <w:lang w:val="en-US"/>
        </w:rPr>
        <w:t>현재와 미래 기술 트렌드에 대해 해당 도구가 얼마나 유기적으로 적응하고 있는가</w:t>
      </w:r>
      <w:r w:rsidRPr="004439DF">
        <w:rPr>
          <w:rFonts w:ascii="새굴림" w:eastAsia="새굴림" w:hAnsi="새굴림" w:cs="굴림"/>
          <w:szCs w:val="24"/>
          <w:lang w:val="en-US"/>
        </w:rPr>
        <w:t>가 전략적 도입 판단의 핵심이 됩니다.</w:t>
      </w:r>
    </w:p>
    <w:p w14:paraId="40F9C1B3" w14:textId="77777777" w:rsidR="004439DF" w:rsidRPr="004439DF" w:rsidRDefault="004439DF" w:rsidP="004439DF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4439DF">
        <w:rPr>
          <w:rFonts w:ascii="새굴림" w:eastAsia="새굴림" w:hAnsi="새굴림" w:cs="굴림"/>
          <w:szCs w:val="24"/>
          <w:lang w:val="en-US"/>
        </w:rPr>
        <w:t xml:space="preserve">본 항목에서는 주요 기술 트렌드별로 각 툴이 </w:t>
      </w:r>
      <w:r w:rsidRPr="004439DF">
        <w:rPr>
          <w:rFonts w:ascii="새굴림" w:eastAsia="새굴림" w:hAnsi="새굴림" w:cs="굴림"/>
          <w:b/>
          <w:bCs/>
          <w:szCs w:val="24"/>
          <w:lang w:val="en-US"/>
        </w:rPr>
        <w:t>얼마나 강하게 수용하고 있는지, 그 영향도는 무엇인지, 조직 전략에 어떤 시사점을 주는지</w:t>
      </w:r>
      <w:r w:rsidRPr="004439DF">
        <w:rPr>
          <w:rFonts w:ascii="새굴림" w:eastAsia="새굴림" w:hAnsi="새굴림" w:cs="굴림"/>
          <w:szCs w:val="24"/>
          <w:lang w:val="en-US"/>
        </w:rPr>
        <w:t>를 분석합니다.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62"/>
        <w:gridCol w:w="1985"/>
        <w:gridCol w:w="817"/>
        <w:gridCol w:w="4864"/>
      </w:tblGrid>
      <w:tr w:rsidR="004439DF" w:rsidRPr="00DA2711" w14:paraId="3D321477" w14:textId="77777777" w:rsidTr="0044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8B543" w14:textId="77777777" w:rsidR="004439DF" w:rsidRPr="00DA2711" w:rsidRDefault="004439DF" w:rsidP="004439DF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기술동향</w:t>
            </w:r>
          </w:p>
        </w:tc>
        <w:tc>
          <w:tcPr>
            <w:tcW w:w="0" w:type="auto"/>
            <w:hideMark/>
          </w:tcPr>
          <w:p w14:paraId="3F9E9EE3" w14:textId="77777777" w:rsidR="004439DF" w:rsidRPr="00DA2711" w:rsidRDefault="004439DF" w:rsidP="004439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툴명</w:t>
            </w:r>
          </w:p>
        </w:tc>
        <w:tc>
          <w:tcPr>
            <w:tcW w:w="0" w:type="auto"/>
            <w:hideMark/>
          </w:tcPr>
          <w:p w14:paraId="4342323F" w14:textId="77777777" w:rsidR="004439DF" w:rsidRPr="00DA2711" w:rsidRDefault="004439DF" w:rsidP="004439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영향도</w:t>
            </w:r>
          </w:p>
        </w:tc>
        <w:tc>
          <w:tcPr>
            <w:tcW w:w="0" w:type="auto"/>
            <w:hideMark/>
          </w:tcPr>
          <w:p w14:paraId="5D8E752D" w14:textId="77777777" w:rsidR="004439DF" w:rsidRPr="00DA2711" w:rsidRDefault="004439DF" w:rsidP="004439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이유 설명</w:t>
            </w:r>
          </w:p>
        </w:tc>
      </w:tr>
      <w:tr w:rsidR="004439DF" w:rsidRPr="00DA2711" w14:paraId="4CB4EF35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0042" w14:textId="5D754705" w:rsidR="004439DF" w:rsidRPr="00DA2711" w:rsidRDefault="004439DF" w:rsidP="00DA271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DevOps 통합 연계</w:t>
            </w:r>
            <w:r w:rsidR="00DA2711">
              <w:rPr>
                <w:rFonts w:ascii="새굴림" w:eastAsia="새굴림" w:hAnsi="새굴림" w:cs="굴림" w:hint="eastAsia"/>
                <w:szCs w:val="20"/>
                <w:lang w:val="en-US"/>
              </w:rPr>
              <w:t xml:space="preserve"> </w:t>
            </w: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(CI/CD, GitOps)</w:t>
            </w:r>
          </w:p>
        </w:tc>
        <w:tc>
          <w:tcPr>
            <w:tcW w:w="0" w:type="auto"/>
            <w:hideMark/>
          </w:tcPr>
          <w:p w14:paraId="763EB472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Jira, Modern Requirements</w:t>
            </w:r>
          </w:p>
        </w:tc>
        <w:tc>
          <w:tcPr>
            <w:tcW w:w="0" w:type="auto"/>
            <w:hideMark/>
          </w:tcPr>
          <w:p w14:paraId="5E9D7CC3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5AC82EB6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Jira는 Git, Jenkins, Bitbucket, Azure DevOps 등과의 통합 연계성이 탁월하고, REST API 활용이 자유로움. Modern은 Azure DevOps 생태계에 최적화</w:t>
            </w:r>
          </w:p>
        </w:tc>
      </w:tr>
      <w:tr w:rsidR="004439DF" w:rsidRPr="00DA2711" w14:paraId="1E0A084B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99E18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ALM 수명주기 통합</w:t>
            </w:r>
          </w:p>
        </w:tc>
        <w:tc>
          <w:tcPr>
            <w:tcW w:w="0" w:type="auto"/>
            <w:hideMark/>
          </w:tcPr>
          <w:p w14:paraId="2742D064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CodeBeamer, Polarion, Helix RM</w:t>
            </w:r>
          </w:p>
        </w:tc>
        <w:tc>
          <w:tcPr>
            <w:tcW w:w="0" w:type="auto"/>
            <w:hideMark/>
          </w:tcPr>
          <w:p w14:paraId="494165B8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6CE81211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요구사항 → 테스트 → 결함 → 릴리즈로 이어지는 흐름을 내장 워크플로우와 UI로 통합 관리 가능. 품질보증과 ISO26262 같은 규제 대응에 최적화</w:t>
            </w:r>
          </w:p>
        </w:tc>
      </w:tr>
      <w:tr w:rsidR="004439DF" w:rsidRPr="00DA2711" w14:paraId="4B0A160F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CF14D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MBSE 및 모델 연계 아키텍처</w:t>
            </w:r>
          </w:p>
        </w:tc>
        <w:tc>
          <w:tcPr>
            <w:tcW w:w="0" w:type="auto"/>
            <w:hideMark/>
          </w:tcPr>
          <w:p w14:paraId="79F1D875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DOORS, Polarion</w:t>
            </w:r>
          </w:p>
        </w:tc>
        <w:tc>
          <w:tcPr>
            <w:tcW w:w="0" w:type="auto"/>
            <w:hideMark/>
          </w:tcPr>
          <w:p w14:paraId="4E09F744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6F5FD8B9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SysML, BPMN, UML 기반 모델링 툴(Rhapsody 등)과의 연계가 가능하고, 모델 객체 기반 요구 매핑 기능을 보유</w:t>
            </w:r>
          </w:p>
        </w:tc>
      </w:tr>
      <w:tr w:rsidR="004439DF" w:rsidRPr="00DA2711" w14:paraId="63E9F8F8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D2A2B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협업 기반 사용자 경험 (UX)</w:t>
            </w:r>
          </w:p>
        </w:tc>
        <w:tc>
          <w:tcPr>
            <w:tcW w:w="0" w:type="auto"/>
            <w:hideMark/>
          </w:tcPr>
          <w:p w14:paraId="7747A2F6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Jama, Jira</w:t>
            </w:r>
          </w:p>
        </w:tc>
        <w:tc>
          <w:tcPr>
            <w:tcW w:w="0" w:type="auto"/>
            <w:hideMark/>
          </w:tcPr>
          <w:p w14:paraId="1243B46D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강</w:t>
            </w:r>
          </w:p>
        </w:tc>
        <w:tc>
          <w:tcPr>
            <w:tcW w:w="0" w:type="auto"/>
            <w:hideMark/>
          </w:tcPr>
          <w:p w14:paraId="4A6D7338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실시간 리뷰, 댓글, 변경 알림 등의 기능을 통해 사용자와 이해관계자 간의 협업 및 요구 검토가 용이함. Jira는 애자일 협업 중심, Jama는 품질 중심 협업</w:t>
            </w:r>
          </w:p>
        </w:tc>
      </w:tr>
      <w:tr w:rsidR="004439DF" w:rsidRPr="00DA2711" w14:paraId="14A6ABC5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122D4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SaaS 및 클라우드 확장성</w:t>
            </w:r>
          </w:p>
        </w:tc>
        <w:tc>
          <w:tcPr>
            <w:tcW w:w="0" w:type="auto"/>
            <w:hideMark/>
          </w:tcPr>
          <w:p w14:paraId="20A1E59A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Jama, Modern Requirements</w:t>
            </w:r>
          </w:p>
        </w:tc>
        <w:tc>
          <w:tcPr>
            <w:tcW w:w="0" w:type="auto"/>
            <w:hideMark/>
          </w:tcPr>
          <w:p w14:paraId="7DF1FC77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중</w:t>
            </w:r>
          </w:p>
        </w:tc>
        <w:tc>
          <w:tcPr>
            <w:tcW w:w="0" w:type="auto"/>
            <w:hideMark/>
          </w:tcPr>
          <w:p w14:paraId="476F51EC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클라우드 기반으로 구축되어 운영 부담이 적고, 빠른 배포와 글로벌 협업이 용이함. 단, 온프레미스 연계 시 일부 제약 존재</w:t>
            </w:r>
          </w:p>
        </w:tc>
      </w:tr>
      <w:tr w:rsidR="004439DF" w:rsidRPr="00DA2711" w14:paraId="31C15C1D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860A8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보안 및 변경이력 감사</w:t>
            </w:r>
          </w:p>
        </w:tc>
        <w:tc>
          <w:tcPr>
            <w:tcW w:w="0" w:type="auto"/>
            <w:hideMark/>
          </w:tcPr>
          <w:p w14:paraId="174100CC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DOORS, CodeBeamer</w:t>
            </w:r>
          </w:p>
        </w:tc>
        <w:tc>
          <w:tcPr>
            <w:tcW w:w="0" w:type="auto"/>
            <w:hideMark/>
          </w:tcPr>
          <w:p w14:paraId="33C85DF0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중</w:t>
            </w:r>
          </w:p>
        </w:tc>
        <w:tc>
          <w:tcPr>
            <w:tcW w:w="0" w:type="auto"/>
            <w:hideMark/>
          </w:tcPr>
          <w:p w14:paraId="28C89323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감사 대응, 변경로그 이력 통제, 승인 기반 워크플로우 지원이 강력하여 외부감사 및 규제 대응 환경에 적합</w:t>
            </w:r>
          </w:p>
        </w:tc>
      </w:tr>
      <w:tr w:rsidR="004439DF" w:rsidRPr="00DA2711" w14:paraId="02C09498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7996D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AI 기반 요구 자동화/분류</w:t>
            </w:r>
          </w:p>
        </w:tc>
        <w:tc>
          <w:tcPr>
            <w:tcW w:w="0" w:type="auto"/>
            <w:hideMark/>
          </w:tcPr>
          <w:p w14:paraId="72C5E314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 xml:space="preserve">N/A </w:t>
            </w:r>
            <w:r w:rsidRPr="00DA2711">
              <w:rPr>
                <w:rFonts w:ascii="새굴림" w:eastAsia="새굴림" w:hAnsi="새굴림" w:cs="굴림"/>
                <w:i/>
                <w:iCs/>
                <w:szCs w:val="20"/>
                <w:lang w:val="en-US"/>
              </w:rPr>
              <w:t>(Emerging)</w:t>
            </w:r>
          </w:p>
        </w:tc>
        <w:tc>
          <w:tcPr>
            <w:tcW w:w="0" w:type="auto"/>
            <w:hideMark/>
          </w:tcPr>
          <w:p w14:paraId="2CA57977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약</w:t>
            </w:r>
          </w:p>
        </w:tc>
        <w:tc>
          <w:tcPr>
            <w:tcW w:w="0" w:type="auto"/>
            <w:hideMark/>
          </w:tcPr>
          <w:p w14:paraId="6331A62A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일부 툴(Jama, Polarion)은 AI 기반 요구 유사성 탐지, 자동 분류 기능을 실험 중이나, 상용화 단계는 아님</w:t>
            </w:r>
          </w:p>
        </w:tc>
      </w:tr>
      <w:tr w:rsidR="004439DF" w:rsidRPr="00DA2711" w14:paraId="7B106E80" w14:textId="77777777" w:rsidTr="00443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13DF2" w14:textId="77777777" w:rsidR="004439DF" w:rsidRPr="00DA2711" w:rsidRDefault="004439DF" w:rsidP="004439DF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ReqIF/OSLC 기반 도구 간 표준 연계</w:t>
            </w:r>
          </w:p>
        </w:tc>
        <w:tc>
          <w:tcPr>
            <w:tcW w:w="0" w:type="auto"/>
            <w:hideMark/>
          </w:tcPr>
          <w:p w14:paraId="7D8245A1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DOORS, Polarion, CodeBeamer</w:t>
            </w:r>
          </w:p>
        </w:tc>
        <w:tc>
          <w:tcPr>
            <w:tcW w:w="0" w:type="auto"/>
            <w:hideMark/>
          </w:tcPr>
          <w:p w14:paraId="09B624BB" w14:textId="77777777" w:rsidR="004439DF" w:rsidRPr="00DA2711" w:rsidRDefault="004439DF" w:rsidP="00DA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중</w:t>
            </w:r>
          </w:p>
        </w:tc>
        <w:tc>
          <w:tcPr>
            <w:tcW w:w="0" w:type="auto"/>
            <w:hideMark/>
          </w:tcPr>
          <w:p w14:paraId="2BABDB7F" w14:textId="77777777" w:rsidR="004439DF" w:rsidRPr="00DA2711" w:rsidRDefault="004439DF" w:rsidP="004439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A2711">
              <w:rPr>
                <w:rFonts w:ascii="새굴림" w:eastAsia="새굴림" w:hAnsi="새굴림" w:cs="굴림"/>
                <w:szCs w:val="20"/>
                <w:lang w:val="en-US"/>
              </w:rPr>
              <w:t>타 벤더 간 도구 연계(예: ALM-QA 도구, 모델링 도구) 시 표준 포맷 기반 연동이 가능하여 대규모 다벤더 환경에 적합</w:t>
            </w:r>
          </w:p>
        </w:tc>
      </w:tr>
    </w:tbl>
    <w:p w14:paraId="04136E6A" w14:textId="38778C16" w:rsidR="00DA2711" w:rsidRPr="00DA2711" w:rsidRDefault="00DA2711" w:rsidP="00DA2711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A2711">
        <w:rPr>
          <w:rFonts w:ascii="새굴림" w:eastAsia="새굴림" w:hAnsi="새굴림" w:cs="굴림"/>
          <w:szCs w:val="24"/>
          <w:lang w:val="en-US"/>
        </w:rPr>
        <w:lastRenderedPageBreak/>
        <w:t xml:space="preserve">기술 동향에 대응하는 도구의 능력은 그 자체로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투자 대비 유지·확장 가능한 생명력</w:t>
      </w:r>
      <w:r w:rsidRPr="00DA2711">
        <w:rPr>
          <w:rFonts w:ascii="새굴림" w:eastAsia="새굴림" w:hAnsi="새굴림" w:cs="굴림"/>
          <w:szCs w:val="24"/>
          <w:lang w:val="en-US"/>
        </w:rPr>
        <w:t>을 의미합니다.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DA2711">
        <w:rPr>
          <w:rFonts w:ascii="새굴림" w:eastAsia="새굴림" w:hAnsi="새굴림" w:cs="굴림"/>
          <w:szCs w:val="24"/>
          <w:lang w:val="en-US"/>
        </w:rPr>
        <w:t xml:space="preserve">단순한 도입 평가 항목이 아니라,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향후 기술 스택 변화에 따라 도구가 어떻게 진화 가능한지에 대한 기술 지속 가능성 평가</w:t>
      </w:r>
      <w:r w:rsidRPr="00DA2711">
        <w:rPr>
          <w:rFonts w:ascii="새굴림" w:eastAsia="새굴림" w:hAnsi="새굴림" w:cs="굴림"/>
          <w:szCs w:val="24"/>
          <w:lang w:val="en-US"/>
        </w:rPr>
        <w:t>로 활용해야 합니다.</w:t>
      </w:r>
    </w:p>
    <w:p w14:paraId="787F780D" w14:textId="77777777" w:rsidR="00DA2711" w:rsidRPr="00DA2711" w:rsidRDefault="00DA2711" w:rsidP="00DA2711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A2711">
        <w:rPr>
          <w:rFonts w:ascii="새굴림" w:eastAsia="새굴림" w:hAnsi="새굴림" w:cs="굴림"/>
          <w:szCs w:val="24"/>
          <w:lang w:val="en-US"/>
        </w:rPr>
        <w:t xml:space="preserve">특히,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DevOps, ALM, MBSE 통합</w:t>
      </w:r>
      <w:r w:rsidRPr="00DA2711">
        <w:rPr>
          <w:rFonts w:ascii="새굴림" w:eastAsia="새굴림" w:hAnsi="새굴림" w:cs="굴림"/>
          <w:szCs w:val="24"/>
          <w:lang w:val="en-US"/>
        </w:rPr>
        <w:t>은 단일 도구가 아닌 전사 시스템 연계 전략의 중심 축이 되므로</w:t>
      </w:r>
      <w:r w:rsidRPr="00DA2711">
        <w:rPr>
          <w:rFonts w:ascii="새굴림" w:eastAsia="새굴림" w:hAnsi="새굴림" w:cs="굴림"/>
          <w:szCs w:val="24"/>
          <w:lang w:val="en-US"/>
        </w:rPr>
        <w:br/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툴의 기술 영향도는 EA 아키텍처에서 직접 검토되어야 할 요소</w:t>
      </w:r>
      <w:r w:rsidRPr="00DA2711">
        <w:rPr>
          <w:rFonts w:ascii="새굴림" w:eastAsia="새굴림" w:hAnsi="새굴림" w:cs="굴림"/>
          <w:szCs w:val="24"/>
          <w:lang w:val="en-US"/>
        </w:rPr>
        <w:t>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2711" w:rsidRPr="00DA2711" w14:paraId="3AF5B5CE" w14:textId="77777777" w:rsidTr="00DA2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3FDE3FFC" w14:textId="77777777" w:rsidR="00DA2711" w:rsidRPr="00DA2711" w:rsidRDefault="00DA2711" w:rsidP="00174F10">
            <w:pPr>
              <w:pStyle w:val="a0"/>
              <w:numPr>
                <w:ilvl w:val="0"/>
                <w:numId w:val="20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DA2711">
              <w:rPr>
                <w:rFonts w:ascii="새굴림" w:eastAsia="새굴림" w:hAnsi="새굴림" w:cs="굴림"/>
                <w:b w:val="0"/>
                <w:szCs w:val="24"/>
              </w:rPr>
              <w:t>기술 트렌드와의 연계력은 도구의 생존 기간을 결정짓는 핵심 지표이다</w:t>
            </w:r>
          </w:p>
          <w:p w14:paraId="4C498B40" w14:textId="77777777" w:rsidR="00DA2711" w:rsidRPr="00DA2711" w:rsidRDefault="00DA2711" w:rsidP="00174F10">
            <w:pPr>
              <w:pStyle w:val="a0"/>
              <w:numPr>
                <w:ilvl w:val="0"/>
                <w:numId w:val="20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DA2711">
              <w:rPr>
                <w:rFonts w:ascii="새굴림" w:eastAsia="새굴림" w:hAnsi="새굴림" w:cs="굴림"/>
                <w:b w:val="0"/>
                <w:szCs w:val="24"/>
              </w:rPr>
              <w:t>DevOps 및 ALM 통합을 고려하는 조직이라면 Jira, CodeBeamer, Polarion 중심으로 전략 수립이 필요하다</w:t>
            </w:r>
          </w:p>
          <w:p w14:paraId="3C6FF4E3" w14:textId="77777777" w:rsidR="00DA2711" w:rsidRPr="00DA2711" w:rsidRDefault="00DA2711" w:rsidP="00174F10">
            <w:pPr>
              <w:pStyle w:val="a0"/>
              <w:numPr>
                <w:ilvl w:val="0"/>
                <w:numId w:val="20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DA2711">
              <w:rPr>
                <w:rFonts w:ascii="새굴림" w:eastAsia="새굴림" w:hAnsi="새굴림" w:cs="굴림"/>
                <w:b w:val="0"/>
                <w:szCs w:val="24"/>
              </w:rPr>
              <w:t>MBSE 기반 EA 체계를 준비 중이라면 DOORS 또는 Polarion과 같은 모델 연계 기반 도구를 선제적으로 고려해야 한다</w:t>
            </w:r>
          </w:p>
          <w:p w14:paraId="2E126BC0" w14:textId="77777777" w:rsidR="00DA2711" w:rsidRPr="00DA2711" w:rsidRDefault="00DA2711" w:rsidP="00174F10">
            <w:pPr>
              <w:pStyle w:val="a0"/>
              <w:numPr>
                <w:ilvl w:val="0"/>
                <w:numId w:val="20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DA2711">
              <w:rPr>
                <w:rFonts w:ascii="새굴림" w:eastAsia="새굴림" w:hAnsi="새굴림" w:cs="굴림"/>
                <w:b w:val="0"/>
                <w:szCs w:val="24"/>
              </w:rPr>
              <w:t>단기 ROI보다는 장기 아키텍처 변화에 대한 유연성을 가진 도구가 전략적 선택지다</w:t>
            </w:r>
          </w:p>
          <w:p w14:paraId="295A006F" w14:textId="13BC82F0" w:rsidR="00DA2711" w:rsidRPr="00DA2711" w:rsidRDefault="00DA2711" w:rsidP="00174F10">
            <w:pPr>
              <w:pStyle w:val="a0"/>
              <w:numPr>
                <w:ilvl w:val="0"/>
                <w:numId w:val="20"/>
              </w:numPr>
              <w:jc w:val="left"/>
              <w:rPr>
                <w:rFonts w:ascii="새굴림" w:eastAsia="새굴림" w:hAnsi="새굴림" w:cs="굴림"/>
                <w:szCs w:val="24"/>
              </w:rPr>
            </w:pPr>
            <w:r w:rsidRPr="00DA2711">
              <w:rPr>
                <w:rFonts w:ascii="새굴림" w:eastAsia="새굴림" w:hAnsi="새굴림" w:cs="굴림"/>
                <w:b w:val="0"/>
                <w:szCs w:val="24"/>
              </w:rPr>
              <w:t>향후 AI, 자동화 기반 기능의 성숙도에 따라 Jama, Polarion 등의 기술 경쟁력은 한층 강화될 것으로 보인다</w:t>
            </w:r>
          </w:p>
        </w:tc>
      </w:tr>
    </w:tbl>
    <w:p w14:paraId="73AAD5B8" w14:textId="3EACD0C0" w:rsidR="00BC6665" w:rsidRPr="00A17327" w:rsidRDefault="00BC6665" w:rsidP="00BC6665">
      <w:pPr>
        <w:pStyle w:val="11"/>
        <w:rPr>
          <w:rFonts w:ascii="새굴림" w:eastAsia="새굴림" w:hAnsi="새굴림"/>
        </w:rPr>
      </w:pPr>
      <w:bookmarkStart w:id="18" w:name="_Toc196227020"/>
      <w:r w:rsidRPr="00A17327">
        <w:rPr>
          <w:rFonts w:ascii="새굴림" w:eastAsia="새굴림" w:hAnsi="새굴림" w:hint="eastAsia"/>
        </w:rPr>
        <w:lastRenderedPageBreak/>
        <w:t>기술 동향</w:t>
      </w:r>
      <w:bookmarkEnd w:id="18"/>
    </w:p>
    <w:p w14:paraId="7BD5F936" w14:textId="02663369" w:rsidR="00BC6665" w:rsidRPr="00A17327" w:rsidRDefault="00BC6665" w:rsidP="00BC6665">
      <w:pPr>
        <w:rPr>
          <w:rFonts w:ascii="새굴림" w:eastAsia="새굴림" w:hAnsi="새굴림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>표준 사업을 위한 솔루션 표준 프로파일을 도식화하고 상세에 대해 기술한 문서이다.</w:t>
      </w:r>
    </w:p>
    <w:p w14:paraId="5AC6991B" w14:textId="17E3385E" w:rsidR="00BC6665" w:rsidRDefault="00BC6665" w:rsidP="00BC6665">
      <w:pPr>
        <w:pStyle w:val="2"/>
        <w:rPr>
          <w:rFonts w:ascii="새굴림" w:eastAsia="새굴림" w:hAnsi="새굴림"/>
        </w:rPr>
      </w:pPr>
      <w:bookmarkStart w:id="19" w:name="_Toc196227021"/>
      <w:r w:rsidRPr="00A17327">
        <w:rPr>
          <w:rFonts w:ascii="새굴림" w:eastAsia="새굴림" w:hAnsi="새굴림" w:hint="eastAsia"/>
        </w:rPr>
        <w:t xml:space="preserve">전통적인 </w:t>
      </w:r>
      <w:r w:rsidR="00B03E5C">
        <w:rPr>
          <w:rFonts w:ascii="새굴림" w:eastAsia="새굴림" w:hAnsi="새굴림" w:hint="eastAsia"/>
        </w:rPr>
        <w:t>요구사항 변경관리 툴</w:t>
      </w:r>
      <w:r w:rsidR="007D5DAF" w:rsidRPr="00A17327">
        <w:rPr>
          <w:rFonts w:ascii="새굴림" w:eastAsia="새굴림" w:hAnsi="새굴림" w:hint="eastAsia"/>
        </w:rPr>
        <w:t>(도구)들의</w:t>
      </w:r>
      <w:r w:rsidRPr="00A17327">
        <w:rPr>
          <w:rFonts w:ascii="새굴림" w:eastAsia="새굴림" w:hAnsi="새굴림" w:hint="eastAsia"/>
        </w:rPr>
        <w:t xml:space="preserve"> 한계점</w:t>
      </w:r>
      <w:r w:rsidR="00004346" w:rsidRPr="00A17327">
        <w:rPr>
          <w:rFonts w:ascii="새굴림" w:eastAsia="새굴림" w:hAnsi="새굴림" w:hint="eastAsia"/>
        </w:rPr>
        <w:t>과 시사점</w:t>
      </w:r>
      <w:bookmarkEnd w:id="19"/>
    </w:p>
    <w:p w14:paraId="5953997B" w14:textId="482F0539" w:rsidR="00DA2711" w:rsidRPr="00DA2711" w:rsidRDefault="00DA2711" w:rsidP="00DA2711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DA2711">
        <w:rPr>
          <w:rFonts w:ascii="새굴림" w:eastAsia="새굴림" w:hAnsi="새굴림" w:cs="굴림"/>
          <w:szCs w:val="24"/>
          <w:lang w:val="en-US"/>
        </w:rPr>
        <w:t xml:space="preserve">과거의 요구사항 변경관리툴은 주로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문서 기반 저장, 승인 기록 보관, 수작업 추적 관리</w:t>
      </w:r>
      <w:r w:rsidRPr="00DA2711">
        <w:rPr>
          <w:rFonts w:ascii="새굴림" w:eastAsia="새굴림" w:hAnsi="새굴림" w:cs="굴림"/>
          <w:szCs w:val="24"/>
          <w:lang w:val="en-US"/>
        </w:rPr>
        <w:t>에 초점이 맞춰져 있었습니다.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DA2711">
        <w:rPr>
          <w:rFonts w:ascii="새굴림" w:eastAsia="새굴림" w:hAnsi="새굴림" w:cs="굴림"/>
          <w:szCs w:val="24"/>
          <w:lang w:val="en-US"/>
        </w:rPr>
        <w:t xml:space="preserve">이는 일정 수준의 변경 이력 통제는 가능했지만,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EA 아키텍처 연계, DevOps 통합, 실시간 협업, 규제 대응, 다변화된 연계 시스템</w:t>
      </w:r>
      <w:r w:rsidRPr="00DA2711">
        <w:rPr>
          <w:rFonts w:ascii="새굴림" w:eastAsia="새굴림" w:hAnsi="새굴림" w:cs="굴림"/>
          <w:szCs w:val="24"/>
          <w:lang w:val="en-US"/>
        </w:rPr>
        <w:t>과 같은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DA2711">
        <w:rPr>
          <w:rFonts w:ascii="새굴림" w:eastAsia="새굴림" w:hAnsi="새굴림" w:cs="굴림"/>
          <w:b/>
          <w:bCs/>
          <w:szCs w:val="24"/>
          <w:lang w:val="en-US"/>
        </w:rPr>
        <w:t>현대적 IT 생태계에서는 근본적인 기술 한계와 비효율성</w:t>
      </w:r>
      <w:r w:rsidRPr="00DA2711">
        <w:rPr>
          <w:rFonts w:ascii="새굴림" w:eastAsia="새굴림" w:hAnsi="새굴림" w:cs="굴림"/>
          <w:szCs w:val="24"/>
          <w:lang w:val="en-US"/>
        </w:rPr>
        <w:t>을 드러내고 있습니다.</w:t>
      </w:r>
    </w:p>
    <w:p w14:paraId="6FFF89AF" w14:textId="77777777" w:rsidR="00254F51" w:rsidRPr="00A17327" w:rsidRDefault="00494FE7" w:rsidP="005F7FC6">
      <w:pPr>
        <w:pStyle w:val="30"/>
        <w:rPr>
          <w:rFonts w:ascii="새굴림" w:eastAsia="새굴림" w:hAnsi="새굴림"/>
        </w:rPr>
      </w:pPr>
      <w:bookmarkStart w:id="20" w:name="_Toc196227022"/>
      <w:r w:rsidRPr="00A17327">
        <w:rPr>
          <w:rFonts w:ascii="새굴림" w:eastAsia="새굴림" w:hAnsi="새굴림"/>
        </w:rPr>
        <w:t>아키텍처 한계</w:t>
      </w:r>
      <w:r w:rsidR="007D5DAF" w:rsidRPr="00A17327">
        <w:rPr>
          <w:rFonts w:ascii="새굴림" w:eastAsia="새굴림" w:hAnsi="새굴림" w:hint="eastAsia"/>
        </w:rPr>
        <w:t>점</w:t>
      </w:r>
      <w:bookmarkEnd w:id="20"/>
      <w:r w:rsidR="007D5DAF" w:rsidRPr="00A17327">
        <w:rPr>
          <w:rFonts w:ascii="새굴림" w:eastAsia="새굴림" w:hAnsi="새굴림" w:hint="eastAsia"/>
        </w:rPr>
        <w:t xml:space="preserve"> 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53"/>
        <w:gridCol w:w="7475"/>
      </w:tblGrid>
      <w:tr w:rsidR="00254F51" w:rsidRPr="00254F51" w14:paraId="5881EF55" w14:textId="77777777" w:rsidTr="00254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951E3BA" w14:textId="77777777" w:rsidR="00254F51" w:rsidRPr="00254F51" w:rsidRDefault="00254F51" w:rsidP="00254F51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59A38CE" w14:textId="77777777" w:rsidR="00254F51" w:rsidRPr="00254F51" w:rsidRDefault="00254F51" w:rsidP="00254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한계점</w:t>
            </w:r>
          </w:p>
        </w:tc>
      </w:tr>
      <w:tr w:rsidR="00254F51" w:rsidRPr="00254F51" w14:paraId="4CAE4CBF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76813" w14:textId="7E35ED45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정적 저장 기반 구조</w:t>
            </w:r>
          </w:p>
        </w:tc>
        <w:tc>
          <w:tcPr>
            <w:tcW w:w="0" w:type="auto"/>
            <w:hideMark/>
          </w:tcPr>
          <w:p w14:paraId="7BF04C5C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요구사항은 단순 필드와 메모 수준으로 저장되며, 구조적 메타데이터 및 관계형 요구 추적 기능이 부재. 추적 매트릭스 구성은 외부 수작업으로 별도 관리됨</w:t>
            </w:r>
          </w:p>
        </w:tc>
      </w:tr>
      <w:tr w:rsidR="00254F51" w:rsidRPr="00254F51" w14:paraId="7F289E4B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327CF" w14:textId="39C68F97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수동 중심 승인 체계</w:t>
            </w:r>
          </w:p>
        </w:tc>
        <w:tc>
          <w:tcPr>
            <w:tcW w:w="0" w:type="auto"/>
            <w:hideMark/>
          </w:tcPr>
          <w:p w14:paraId="3ADB03AC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변경 승인 절차가 워크플로우 기반이 아니라 이메일, 문서 기반으로 수행되어 통제 근거가 약하며, 승인자 간 병렬성/역할 체계 불명확</w:t>
            </w:r>
          </w:p>
        </w:tc>
      </w:tr>
      <w:tr w:rsidR="00254F51" w:rsidRPr="00254F51" w14:paraId="510A047F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DA805" w14:textId="5C9C5D3D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연계 기반 아키텍처 미흡</w:t>
            </w:r>
          </w:p>
        </w:tc>
        <w:tc>
          <w:tcPr>
            <w:tcW w:w="0" w:type="auto"/>
            <w:hideMark/>
          </w:tcPr>
          <w:p w14:paraId="42339C8F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외부 시스템(API, DevOps, 형상관리 등)과의 연결이 구조적으로 불가능하거나, 사용자 정의 스크립트에 의존해야 함</w:t>
            </w:r>
          </w:p>
        </w:tc>
      </w:tr>
      <w:tr w:rsidR="00254F51" w:rsidRPr="00254F51" w14:paraId="78CCABC2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B6138" w14:textId="115BA29C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협업 기능 미비</w:t>
            </w:r>
          </w:p>
        </w:tc>
        <w:tc>
          <w:tcPr>
            <w:tcW w:w="0" w:type="auto"/>
            <w:hideMark/>
          </w:tcPr>
          <w:p w14:paraId="34AD5618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요구사항 리뷰, 토론, 의견 기록, 변경 알림 등의 실시간 협업 기능이 없어 PM/개발자/테스터 간 커뮤니케이션이 단절됨</w:t>
            </w:r>
          </w:p>
        </w:tc>
      </w:tr>
      <w:tr w:rsidR="00254F51" w:rsidRPr="00254F51" w14:paraId="02EB1929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37E5" w14:textId="6C037A86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변경 이력의 단편적 보존</w:t>
            </w:r>
          </w:p>
        </w:tc>
        <w:tc>
          <w:tcPr>
            <w:tcW w:w="0" w:type="auto"/>
            <w:hideMark/>
          </w:tcPr>
          <w:p w14:paraId="40FB474D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버전 이력은 있지만, 비교, 복원, 변경 사유 분석, 영향도 시각화가 되지 않아 실질적 변경 통제 체계로 활용 불가</w:t>
            </w:r>
          </w:p>
        </w:tc>
      </w:tr>
      <w:tr w:rsidR="00254F51" w:rsidRPr="00254F51" w14:paraId="3DA13211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0F89D" w14:textId="0E7FD842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테스트/결함과의 연계 없음</w:t>
            </w:r>
          </w:p>
        </w:tc>
        <w:tc>
          <w:tcPr>
            <w:tcW w:w="0" w:type="auto"/>
            <w:hideMark/>
          </w:tcPr>
          <w:p w14:paraId="41BE53CA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요구사항 ↔ 테스트 케이스 ↔ 결함 사이의 구조적 연결이 없어, 품질 추적/검증 흐름을 연결할 수 없음</w:t>
            </w:r>
          </w:p>
        </w:tc>
      </w:tr>
      <w:tr w:rsidR="00254F51" w:rsidRPr="00254F51" w14:paraId="1EFADC2C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A8D2A" w14:textId="125DB75F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DevOps/CD 연동 불가</w:t>
            </w:r>
          </w:p>
        </w:tc>
        <w:tc>
          <w:tcPr>
            <w:tcW w:w="0" w:type="auto"/>
            <w:hideMark/>
          </w:tcPr>
          <w:p w14:paraId="6BD6800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Jenkins, Git, Azure DevOps 등과의 자동화 연계가 어렵고, 변경 요구가 릴리즈로 자동 흐르지 않음</w:t>
            </w:r>
          </w:p>
        </w:tc>
      </w:tr>
      <w:tr w:rsidR="00254F51" w:rsidRPr="00254F51" w14:paraId="3AB6B428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D440D" w14:textId="311F77C4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감사/규제 대응 한계</w:t>
            </w:r>
          </w:p>
        </w:tc>
        <w:tc>
          <w:tcPr>
            <w:tcW w:w="0" w:type="auto"/>
            <w:hideMark/>
          </w:tcPr>
          <w:p w14:paraId="7B8865CF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승인 이력, 변경 로그, 통제 기준 등 외부감사 또는 품질 인증 대응을 위한 자료 자동화가 되지 않음</w:t>
            </w:r>
          </w:p>
        </w:tc>
      </w:tr>
      <w:tr w:rsidR="00254F51" w:rsidRPr="00254F51" w14:paraId="7079476B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A230C" w14:textId="21C22D44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단일 프로젝트 중심</w:t>
            </w:r>
          </w:p>
        </w:tc>
        <w:tc>
          <w:tcPr>
            <w:tcW w:w="0" w:type="auto"/>
            <w:hideMark/>
          </w:tcPr>
          <w:p w14:paraId="018F45E6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프로젝트 범위 내의 요구사항만 관리되며, 전사 공통 요구사항 자산화 및 재활용 체계가 없음</w:t>
            </w:r>
          </w:p>
        </w:tc>
      </w:tr>
      <w:tr w:rsidR="00254F51" w:rsidRPr="00254F51" w14:paraId="1113F2BD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5BCEB" w14:textId="2BC49F2F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시각화 및 영향도 분석 부재</w:t>
            </w:r>
          </w:p>
        </w:tc>
        <w:tc>
          <w:tcPr>
            <w:tcW w:w="0" w:type="auto"/>
            <w:hideMark/>
          </w:tcPr>
          <w:p w14:paraId="121D8214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0"/>
                <w:lang w:val="en-US"/>
              </w:rPr>
              <w:t>요구사항 간 관계도, 하위 영향도, 시스템 구조에 대한 시각적 연계성이 없어 EA 맵핑 및 시스템 영향 분석 불가</w:t>
            </w:r>
          </w:p>
        </w:tc>
      </w:tr>
    </w:tbl>
    <w:p w14:paraId="61BDCDF2" w14:textId="79411C30" w:rsidR="00254F51" w:rsidRPr="00254F51" w:rsidRDefault="00254F51" w:rsidP="00254F51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szCs w:val="24"/>
          <w:lang w:val="en-US"/>
        </w:rPr>
        <w:t xml:space="preserve">전통적인 요구사항 관리 체계는 </w:t>
      </w: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시스템과 개발 방식의 복잡성이 낮았던 시대</w:t>
      </w:r>
      <w:r w:rsidRPr="00254F51">
        <w:rPr>
          <w:rFonts w:ascii="새굴림" w:eastAsia="새굴림" w:hAnsi="새굴림" w:cs="굴림"/>
          <w:szCs w:val="24"/>
          <w:lang w:val="en-US"/>
        </w:rPr>
        <w:t>에는 유효했지만,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지금의 멀티 프로젝트, 규제 환경, DevOps 중심 개발 조직</w:t>
      </w:r>
      <w:r w:rsidRPr="00254F51">
        <w:rPr>
          <w:rFonts w:ascii="새굴림" w:eastAsia="새굴림" w:hAnsi="새굴림" w:cs="굴림"/>
          <w:szCs w:val="24"/>
          <w:lang w:val="en-US"/>
        </w:rPr>
        <w:t>에는 한계가 명확히 드러납니다.</w:t>
      </w:r>
    </w:p>
    <w:p w14:paraId="4D690A9B" w14:textId="77777777" w:rsidR="00254F51" w:rsidRPr="00254F51" w:rsidRDefault="00254F51" w:rsidP="00254F51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szCs w:val="24"/>
          <w:lang w:val="en-US"/>
        </w:rPr>
        <w:t>특히, 변경 통제 체계를 수립하려는 조직에게는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“형식적 요구사항 저장소” 수준에서 “전사 전략 통제 플랫폼”으로의 구조적 전환</w:t>
      </w:r>
      <w:r w:rsidRPr="00254F51">
        <w:rPr>
          <w:rFonts w:ascii="새굴림" w:eastAsia="새굴림" w:hAnsi="새굴림" w:cs="굴림"/>
          <w:szCs w:val="24"/>
          <w:lang w:val="en-US"/>
        </w:rPr>
        <w:t>이 반드시 필요합니다.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4F51" w:rsidRPr="00254F51" w14:paraId="4DA337BB" w14:textId="77777777" w:rsidTr="00F8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7BF5961F" w14:textId="77777777" w:rsidR="00254F51" w:rsidRPr="00254F51" w:rsidRDefault="00254F51" w:rsidP="00174F10">
            <w:pPr>
              <w:pStyle w:val="a0"/>
              <w:numPr>
                <w:ilvl w:val="0"/>
                <w:numId w:val="2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254F51">
              <w:rPr>
                <w:rFonts w:ascii="새굴림" w:eastAsia="새굴림" w:hAnsi="새굴림" w:cs="굴림"/>
                <w:b w:val="0"/>
                <w:szCs w:val="24"/>
              </w:rPr>
              <w:t>전통적 툴은 변경 통제보다는 기록 목적에 가까우며, 실질적 통제 체계 수립에는 부적합</w:t>
            </w:r>
          </w:p>
          <w:p w14:paraId="178D2B8F" w14:textId="77777777" w:rsidR="00254F51" w:rsidRPr="00254F51" w:rsidRDefault="00254F51" w:rsidP="00174F10">
            <w:pPr>
              <w:pStyle w:val="a0"/>
              <w:numPr>
                <w:ilvl w:val="0"/>
                <w:numId w:val="2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254F51">
              <w:rPr>
                <w:rFonts w:ascii="새굴림" w:eastAsia="새굴림" w:hAnsi="새굴림" w:cs="굴림"/>
                <w:b w:val="0"/>
                <w:szCs w:val="24"/>
              </w:rPr>
              <w:t>전사 EA 체계와 연결되지 않은 요구사항 도구는 전략적 통합 통제 수단으로 기능할 수 없음</w:t>
            </w:r>
          </w:p>
          <w:p w14:paraId="1DCCD003" w14:textId="77777777" w:rsidR="00254F51" w:rsidRPr="00254F51" w:rsidRDefault="00254F51" w:rsidP="00174F10">
            <w:pPr>
              <w:pStyle w:val="a0"/>
              <w:numPr>
                <w:ilvl w:val="0"/>
                <w:numId w:val="2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254F51">
              <w:rPr>
                <w:rFonts w:ascii="새굴림" w:eastAsia="새굴림" w:hAnsi="새굴림" w:cs="굴림"/>
                <w:b w:val="0"/>
                <w:szCs w:val="24"/>
              </w:rPr>
              <w:t>DevOps, ALM, 테스트 연계 등 요구 기반 생명주기 흐름과 분리된 도구는 향후 조직 기술 성장에 제약 요소로 작용</w:t>
            </w:r>
          </w:p>
          <w:p w14:paraId="5554CC5E" w14:textId="77777777" w:rsidR="00254F51" w:rsidRPr="00254F51" w:rsidRDefault="00254F51" w:rsidP="00174F10">
            <w:pPr>
              <w:pStyle w:val="a0"/>
              <w:numPr>
                <w:ilvl w:val="0"/>
                <w:numId w:val="2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254F51">
              <w:rPr>
                <w:rFonts w:ascii="새굴림" w:eastAsia="새굴림" w:hAnsi="새굴림" w:cs="굴림"/>
                <w:b w:val="0"/>
                <w:szCs w:val="24"/>
              </w:rPr>
              <w:t>단일 프로젝트 중심에서 벗어나 전사 범위의 요구 통합 관리체계를 구축할 필요가 있으며, 이는 툴 교체만으로는 해결되지 않음</w:t>
            </w:r>
          </w:p>
          <w:p w14:paraId="3E43AB02" w14:textId="313124B7" w:rsidR="00254F51" w:rsidRPr="00254F51" w:rsidRDefault="00254F51" w:rsidP="00174F10">
            <w:pPr>
              <w:pStyle w:val="a0"/>
              <w:numPr>
                <w:ilvl w:val="0"/>
                <w:numId w:val="21"/>
              </w:numPr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  <w:r w:rsidRPr="00254F51">
              <w:rPr>
                <w:rFonts w:ascii="새굴림" w:eastAsia="새굴림" w:hAnsi="새굴림" w:cs="굴림"/>
                <w:b w:val="0"/>
                <w:szCs w:val="24"/>
              </w:rPr>
              <w:t>툴 아키텍처는 단순 기능이 아닌, 아키텍처 통합성과 운영 내재화 전략의 중심축으로 재설계되어야 한다</w:t>
            </w:r>
          </w:p>
        </w:tc>
      </w:tr>
    </w:tbl>
    <w:p w14:paraId="0619790D" w14:textId="66148485" w:rsidR="00716C8C" w:rsidRDefault="00BC6665" w:rsidP="005F7FC6">
      <w:pPr>
        <w:pStyle w:val="2"/>
        <w:rPr>
          <w:rFonts w:ascii="새굴림" w:eastAsia="새굴림" w:hAnsi="새굴림"/>
        </w:rPr>
      </w:pPr>
      <w:bookmarkStart w:id="21" w:name="_Toc196227023"/>
      <w:r w:rsidRPr="00A17327">
        <w:rPr>
          <w:rFonts w:ascii="새굴림" w:eastAsia="새굴림" w:hAnsi="새굴림"/>
        </w:rPr>
        <w:lastRenderedPageBreak/>
        <w:t>최신 핵심 아키텍처 기술요소 및 구현 사례</w:t>
      </w:r>
      <w:bookmarkEnd w:id="21"/>
    </w:p>
    <w:p w14:paraId="747EFAAC" w14:textId="7E6E656E" w:rsidR="00254F51" w:rsidRPr="00254F51" w:rsidRDefault="00254F51" w:rsidP="00254F51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szCs w:val="24"/>
          <w:lang w:val="en-US"/>
        </w:rPr>
        <w:t>최근의 요구사항 변경관리툴은 더 이상 단순 저장/이력 관리 수준에 머무르지 않습니다.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EA 구조, DevOps 파이프라인, 품질 시스템, 테스트·검증 체계, 외부 감사 및 규제 준수까지 연계된</w:t>
      </w:r>
      <w:r>
        <w:rPr>
          <w:rFonts w:ascii="새굴림" w:eastAsia="새굴림" w:hAnsi="새굴림" w:cs="굴림" w:hint="eastAsia"/>
          <w:b/>
          <w:bCs/>
          <w:szCs w:val="24"/>
          <w:lang w:val="en-US"/>
        </w:rPr>
        <w:t xml:space="preserve"> </w:t>
      </w:r>
      <w:r w:rsidRPr="00254F51">
        <w:rPr>
          <w:rFonts w:ascii="새굴림" w:eastAsia="새굴림" w:hAnsi="새굴림" w:cs="굴림"/>
          <w:szCs w:val="24"/>
          <w:lang w:val="en-US"/>
        </w:rPr>
        <w:br/>
        <w:t>**“전사 통합 요구 흐름 관리 플랫폼”**으로 진화하고 있으며, 핵심 아키텍처 요소는 다음 세 가지 중심축으로 정리됩니다:</w:t>
      </w:r>
    </w:p>
    <w:p w14:paraId="46639132" w14:textId="77777777" w:rsidR="00254F51" w:rsidRPr="00254F51" w:rsidRDefault="00254F51" w:rsidP="00174F1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수명주기 연계 기반 구조 (Lifecycle-Integrated Architecture)</w:t>
      </w:r>
    </w:p>
    <w:p w14:paraId="74C5F69D" w14:textId="77777777" w:rsidR="00254F51" w:rsidRPr="00254F51" w:rsidRDefault="00254F51" w:rsidP="00174F1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이벤트 기반 연동 아키텍처 (Event-Driven Sync)</w:t>
      </w:r>
    </w:p>
    <w:p w14:paraId="6992E1DD" w14:textId="77777777" w:rsidR="00254F51" w:rsidRPr="00254F51" w:rsidRDefault="00254F51" w:rsidP="00174F10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b/>
          <w:bCs/>
          <w:szCs w:val="24"/>
          <w:lang w:val="en-US"/>
        </w:rPr>
        <w:t>지능형 협업 및 추적 아키텍처 (AI-assisted Traceability)</w:t>
      </w:r>
    </w:p>
    <w:p w14:paraId="2E3AAEBA" w14:textId="77777777" w:rsidR="00254F51" w:rsidRPr="00254F51" w:rsidRDefault="00254F51" w:rsidP="00254F51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54F51">
        <w:rPr>
          <w:rFonts w:ascii="새굴림" w:eastAsia="새굴림" w:hAnsi="새굴림" w:cs="굴림"/>
          <w:szCs w:val="24"/>
          <w:lang w:val="en-US"/>
        </w:rPr>
        <w:t>이제 아래 표에서 각 주요 기술 요소별로 그 구조와 적용 사례, 구현 효과를 정리합니다.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703"/>
        <w:gridCol w:w="3071"/>
        <w:gridCol w:w="1803"/>
        <w:gridCol w:w="3051"/>
      </w:tblGrid>
      <w:tr w:rsidR="00254F51" w:rsidRPr="00254F51" w14:paraId="6904C0ED" w14:textId="77777777" w:rsidTr="00254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1C4DD7CF" w14:textId="77777777" w:rsidR="00254F51" w:rsidRPr="00254F51" w:rsidRDefault="00254F51" w:rsidP="00254F51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15CE98D" w14:textId="77777777" w:rsidR="00254F51" w:rsidRPr="00254F51" w:rsidRDefault="00254F51" w:rsidP="00254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핵심 아키텍처 기술요소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478BFC2" w14:textId="77777777" w:rsidR="00254F51" w:rsidRPr="00254F51" w:rsidRDefault="00254F51" w:rsidP="00254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적용 툴 사례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76140ED" w14:textId="77777777" w:rsidR="00254F51" w:rsidRPr="00254F51" w:rsidRDefault="00254F51" w:rsidP="00254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구현 효과 및 특징</w:t>
            </w:r>
          </w:p>
        </w:tc>
      </w:tr>
      <w:tr w:rsidR="00254F51" w:rsidRPr="00254F51" w14:paraId="4018FC05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A359C" w14:textId="4854E9D2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추적성 기반 수명주기 통합</w:t>
            </w:r>
          </w:p>
        </w:tc>
        <w:tc>
          <w:tcPr>
            <w:tcW w:w="0" w:type="auto"/>
            <w:hideMark/>
          </w:tcPr>
          <w:p w14:paraId="6397A8FE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요구사항 ↔ 테스트 ↔ 코드 ↔ 결함 ↔ 릴리즈 간의 양방향 링크 자동 구성 (Traceability Matrix)</w:t>
            </w:r>
          </w:p>
        </w:tc>
        <w:tc>
          <w:tcPr>
            <w:tcW w:w="0" w:type="auto"/>
            <w:hideMark/>
          </w:tcPr>
          <w:p w14:paraId="4C3AF3E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CodeBeamer, Polarion, Jama</w:t>
            </w:r>
          </w:p>
        </w:tc>
        <w:tc>
          <w:tcPr>
            <w:tcW w:w="0" w:type="auto"/>
            <w:hideMark/>
          </w:tcPr>
          <w:p w14:paraId="0CAC111B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요구사항 변경 시 품질 및 테스트 영향 자동 분석, 전체 통합 이력 시각화, 요구-테스트-결함 연계 운영 가능</w:t>
            </w:r>
          </w:p>
        </w:tc>
      </w:tr>
      <w:tr w:rsidR="00254F51" w:rsidRPr="00254F51" w14:paraId="08753305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92309" w14:textId="0EF5861E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DevOps 파이프라인 통합 구조</w:t>
            </w:r>
          </w:p>
        </w:tc>
        <w:tc>
          <w:tcPr>
            <w:tcW w:w="0" w:type="auto"/>
            <w:hideMark/>
          </w:tcPr>
          <w:p w14:paraId="3D11D43B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Jenkins, Git, Azure DevOps, Jira, TestRail과의 REST API / Webhook 기반 통합</w:t>
            </w:r>
          </w:p>
        </w:tc>
        <w:tc>
          <w:tcPr>
            <w:tcW w:w="0" w:type="auto"/>
            <w:hideMark/>
          </w:tcPr>
          <w:p w14:paraId="7007AB9B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Jira (Xray), Modern Requirements</w:t>
            </w:r>
          </w:p>
        </w:tc>
        <w:tc>
          <w:tcPr>
            <w:tcW w:w="0" w:type="auto"/>
            <w:hideMark/>
          </w:tcPr>
          <w:p w14:paraId="714F40C8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 생성 → 개발 Task 자동 생성 → 자동 테스트 → 결과 링크로 연결되는 통합 흐름, 릴리즈 가시성 극대화</w:t>
            </w:r>
          </w:p>
        </w:tc>
      </w:tr>
      <w:tr w:rsidR="00254F51" w:rsidRPr="00254F51" w14:paraId="40A39D58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EBC2" w14:textId="1E575C67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ReqIF/OSLC 기반 상호운용 연계</w:t>
            </w:r>
          </w:p>
        </w:tc>
        <w:tc>
          <w:tcPr>
            <w:tcW w:w="0" w:type="auto"/>
            <w:hideMark/>
          </w:tcPr>
          <w:p w14:paraId="238B3A02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다양한 ALM, 테스트, 모델링 툴과의 표준 기반 데이터 포맷 연계</w:t>
            </w:r>
          </w:p>
        </w:tc>
        <w:tc>
          <w:tcPr>
            <w:tcW w:w="0" w:type="auto"/>
            <w:hideMark/>
          </w:tcPr>
          <w:p w14:paraId="2F3D31F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IBM DOORS, Polarion, CodeBeamer</w:t>
            </w:r>
          </w:p>
        </w:tc>
        <w:tc>
          <w:tcPr>
            <w:tcW w:w="0" w:type="auto"/>
            <w:hideMark/>
          </w:tcPr>
          <w:p w14:paraId="59B2EFBA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툴 간 데이터 정합성 확보, 타 부서·협력사·외부 벤더 간 시스템 통합 운영 지원</w:t>
            </w:r>
          </w:p>
        </w:tc>
      </w:tr>
      <w:tr w:rsidR="00254F51" w:rsidRPr="00254F51" w14:paraId="528CDEE2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80C96" w14:textId="49F79773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실시간 협업 및 요구 승인 워크플로우</w:t>
            </w:r>
          </w:p>
        </w:tc>
        <w:tc>
          <w:tcPr>
            <w:tcW w:w="0" w:type="auto"/>
            <w:hideMark/>
          </w:tcPr>
          <w:p w14:paraId="7E67CB9A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사용자 중심 승인, 변경 알림, 리뷰 및 이슈 커뮤니케이션 내장</w:t>
            </w:r>
          </w:p>
        </w:tc>
        <w:tc>
          <w:tcPr>
            <w:tcW w:w="0" w:type="auto"/>
            <w:hideMark/>
          </w:tcPr>
          <w:p w14:paraId="6EFACF7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Jama Connect, Jira</w:t>
            </w:r>
          </w:p>
        </w:tc>
        <w:tc>
          <w:tcPr>
            <w:tcW w:w="0" w:type="auto"/>
            <w:hideMark/>
          </w:tcPr>
          <w:p w14:paraId="26F650F7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비즈니스·기술 사용자 간 실시간 변경 검토 및 승인, 협업 기반 품질 프로세스 정착</w:t>
            </w:r>
          </w:p>
        </w:tc>
      </w:tr>
      <w:tr w:rsidR="00254F51" w:rsidRPr="00254F51" w14:paraId="66F3AFB8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F6510" w14:textId="71671258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시각적 영향도 분석</w:t>
            </w:r>
          </w:p>
        </w:tc>
        <w:tc>
          <w:tcPr>
            <w:tcW w:w="0" w:type="auto"/>
            <w:hideMark/>
          </w:tcPr>
          <w:p w14:paraId="5DE4CBEF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요구사항 간 계층도/연계도/의존성 기반 영향 시각화 (Change Impact Visualization)</w:t>
            </w:r>
          </w:p>
        </w:tc>
        <w:tc>
          <w:tcPr>
            <w:tcW w:w="0" w:type="auto"/>
            <w:hideMark/>
          </w:tcPr>
          <w:p w14:paraId="2D7087B6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Jama, CodeBeamer, Polarion</w:t>
            </w:r>
          </w:p>
        </w:tc>
        <w:tc>
          <w:tcPr>
            <w:tcW w:w="0" w:type="auto"/>
            <w:hideMark/>
          </w:tcPr>
          <w:p w14:paraId="5113280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 변경 시 파급 대상 시스템/기능/테스트 자동 표시, 검토자 의사결정 정확도 향상</w:t>
            </w:r>
          </w:p>
        </w:tc>
      </w:tr>
      <w:tr w:rsidR="00254F51" w:rsidRPr="00254F51" w14:paraId="76B90425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90681" w14:textId="799B1297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모델 기반 연계 (MBSE Architecture)</w:t>
            </w:r>
          </w:p>
        </w:tc>
        <w:tc>
          <w:tcPr>
            <w:tcW w:w="0" w:type="auto"/>
            <w:hideMark/>
          </w:tcPr>
          <w:p w14:paraId="486B427A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요구사항 ↔ BPMN, UML, SysML 모델링 객체 매핑 및 추적</w:t>
            </w:r>
          </w:p>
        </w:tc>
        <w:tc>
          <w:tcPr>
            <w:tcW w:w="0" w:type="auto"/>
            <w:hideMark/>
          </w:tcPr>
          <w:p w14:paraId="55E22453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DOORS + Rhapsody, Polarion</w:t>
            </w:r>
          </w:p>
        </w:tc>
        <w:tc>
          <w:tcPr>
            <w:tcW w:w="0" w:type="auto"/>
            <w:hideMark/>
          </w:tcPr>
          <w:p w14:paraId="5F987478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EA 기반 프로세스/시스템 구조 연계, 모델 중심 시스템 설계에서 요구 간 명확한 연결 확보</w:t>
            </w:r>
          </w:p>
        </w:tc>
      </w:tr>
      <w:tr w:rsidR="00254F51" w:rsidRPr="00254F51" w14:paraId="4AA61497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0F681" w14:textId="780A3138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감사/규제 대응 구조화</w:t>
            </w:r>
          </w:p>
        </w:tc>
        <w:tc>
          <w:tcPr>
            <w:tcW w:w="0" w:type="auto"/>
            <w:hideMark/>
          </w:tcPr>
          <w:p w14:paraId="7B5D7E76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변경이력, 승인로그, 릴리즈 이력 등 감사 대응 전용 레포팅 구조 내장</w:t>
            </w:r>
          </w:p>
        </w:tc>
        <w:tc>
          <w:tcPr>
            <w:tcW w:w="0" w:type="auto"/>
            <w:hideMark/>
          </w:tcPr>
          <w:p w14:paraId="4CC97FA2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CodeBeamer, DOORS</w:t>
            </w:r>
          </w:p>
        </w:tc>
        <w:tc>
          <w:tcPr>
            <w:tcW w:w="0" w:type="auto"/>
            <w:hideMark/>
          </w:tcPr>
          <w:p w14:paraId="693252F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FDA, ISO26262, ASPICE 등 규제 산업에서의 사용성 검증, 외부감사 대응 문서 자동 생성</w:t>
            </w:r>
          </w:p>
        </w:tc>
      </w:tr>
      <w:tr w:rsidR="00254F51" w:rsidRPr="00254F51" w14:paraId="1439940B" w14:textId="77777777" w:rsidTr="00254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0C18A" w14:textId="0334F315" w:rsidR="00254F51" w:rsidRPr="00254F51" w:rsidRDefault="00254F51" w:rsidP="00254F51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AI 기반 요구 분석(도입 초기 단계)</w:t>
            </w:r>
          </w:p>
        </w:tc>
        <w:tc>
          <w:tcPr>
            <w:tcW w:w="0" w:type="auto"/>
            <w:hideMark/>
          </w:tcPr>
          <w:p w14:paraId="60BDBF6B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자연어 기반 유사 요구 매핑, 변경 제안 자동화, 자동 클러스터링</w:t>
            </w:r>
          </w:p>
        </w:tc>
        <w:tc>
          <w:tcPr>
            <w:tcW w:w="0" w:type="auto"/>
            <w:hideMark/>
          </w:tcPr>
          <w:p w14:paraId="6A656879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>Jama, Polarion(베타)</w:t>
            </w:r>
          </w:p>
        </w:tc>
        <w:tc>
          <w:tcPr>
            <w:tcW w:w="0" w:type="auto"/>
            <w:hideMark/>
          </w:tcPr>
          <w:p w14:paraId="4F65ECC8" w14:textId="77777777" w:rsidR="00254F51" w:rsidRPr="00254F51" w:rsidRDefault="00254F51" w:rsidP="00254F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54F51">
              <w:rPr>
                <w:rFonts w:ascii="새굴림" w:eastAsia="새굴림" w:hAnsi="새굴림" w:cs="굴림"/>
                <w:szCs w:val="24"/>
                <w:lang w:val="en-US"/>
              </w:rPr>
              <w:t xml:space="preserve">요구 중복 방지, 분류 자동화, AI 기반 영향 범위 탐지 지원 </w:t>
            </w:r>
            <w:r w:rsidRPr="00254F51">
              <w:rPr>
                <w:rFonts w:ascii="새굴림" w:eastAsia="새굴림" w:hAnsi="새굴림" w:cs="굴림"/>
                <w:i/>
                <w:iCs/>
                <w:szCs w:val="24"/>
                <w:lang w:val="en-US"/>
              </w:rPr>
              <w:t>(R&amp;D 영역)</w:t>
            </w:r>
          </w:p>
        </w:tc>
      </w:tr>
    </w:tbl>
    <w:p w14:paraId="76DB4F6B" w14:textId="56963364" w:rsidR="00F81A06" w:rsidRPr="00F81A06" w:rsidRDefault="00F81A06" w:rsidP="00F81A0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F81A06">
        <w:rPr>
          <w:rFonts w:ascii="새굴림" w:eastAsia="새굴림" w:hAnsi="새굴림" w:cs="굴림"/>
          <w:szCs w:val="24"/>
          <w:lang w:val="en-US"/>
        </w:rPr>
        <w:t>최신 요구사항 변경관리툴은 단순히 요구를 ‘기록’하는 것이 아니라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F81A06">
        <w:rPr>
          <w:rFonts w:ascii="새굴림" w:eastAsia="새굴림" w:hAnsi="새굴림" w:cs="굴림"/>
          <w:b/>
          <w:bCs/>
          <w:szCs w:val="24"/>
          <w:lang w:val="en-US"/>
        </w:rPr>
        <w:t>조직의 전략적 변화 흐름과 운영 절차 전체를 통제하는 중앙 허브 역할</w:t>
      </w:r>
      <w:r w:rsidRPr="00F81A06">
        <w:rPr>
          <w:rFonts w:ascii="새굴림" w:eastAsia="새굴림" w:hAnsi="새굴림" w:cs="굴림"/>
          <w:szCs w:val="24"/>
          <w:lang w:val="en-US"/>
        </w:rPr>
        <w:t>로 진화하고 있습니다.</w:t>
      </w:r>
    </w:p>
    <w:p w14:paraId="00C7E5D0" w14:textId="77777777" w:rsidR="00F81A06" w:rsidRPr="00F81A06" w:rsidRDefault="00F81A06" w:rsidP="00F81A0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F81A06">
        <w:rPr>
          <w:rFonts w:ascii="새굴림" w:eastAsia="새굴림" w:hAnsi="새굴림" w:cs="굴림"/>
          <w:szCs w:val="24"/>
          <w:lang w:val="en-US"/>
        </w:rPr>
        <w:t>EA 관점에서는 이 툴이 단독 구성요소가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F81A06">
        <w:rPr>
          <w:rFonts w:ascii="새굴림" w:eastAsia="새굴림" w:hAnsi="새굴림" w:cs="굴림"/>
          <w:b/>
          <w:bCs/>
          <w:szCs w:val="24"/>
          <w:lang w:val="en-US"/>
        </w:rPr>
        <w:t>DevOps, 테스트관리, ALM, 형상관리, 모델링 툴과 연계되는 구조적 중심축으로 작동해야 함</w:t>
      </w:r>
      <w:r w:rsidRPr="00F81A06">
        <w:rPr>
          <w:rFonts w:ascii="새굴림" w:eastAsia="새굴림" w:hAnsi="새굴림" w:cs="굴림"/>
          <w:szCs w:val="24"/>
          <w:lang w:val="en-US"/>
        </w:rPr>
        <w:t>을 의미합니다.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216"/>
      </w:tblGrid>
      <w:tr w:rsidR="00F81A06" w:rsidRPr="00F81A06" w14:paraId="0EB04587" w14:textId="77777777" w:rsidTr="00F8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6A7EE66A" w14:textId="77777777" w:rsidR="00F81A06" w:rsidRPr="00F81A06" w:rsidRDefault="00F81A06" w:rsidP="00174F10">
            <w:pPr>
              <w:pStyle w:val="a0"/>
              <w:numPr>
                <w:ilvl w:val="0"/>
                <w:numId w:val="23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F81A06">
              <w:rPr>
                <w:rFonts w:ascii="새굴림" w:eastAsia="새굴림" w:hAnsi="새굴림" w:cs="굴림"/>
                <w:b w:val="0"/>
                <w:szCs w:val="24"/>
              </w:rPr>
              <w:lastRenderedPageBreak/>
              <w:t>최신 도구는 단일 기능이 아닌, 연계 흐름 중심의 구조적 플랫폼으로 진화하고 있음</w:t>
            </w:r>
          </w:p>
          <w:p w14:paraId="215A6433" w14:textId="77777777" w:rsidR="00F81A06" w:rsidRPr="00F81A06" w:rsidRDefault="00F81A06" w:rsidP="00174F10">
            <w:pPr>
              <w:pStyle w:val="a0"/>
              <w:numPr>
                <w:ilvl w:val="0"/>
                <w:numId w:val="23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F81A06">
              <w:rPr>
                <w:rFonts w:ascii="새굴림" w:eastAsia="새굴림" w:hAnsi="새굴림" w:cs="굴림"/>
                <w:b w:val="0"/>
                <w:szCs w:val="24"/>
              </w:rPr>
              <w:t>단절된 기능이 아닌, 연계 중심의 데이터 흐름이 도구의 전략적 가치를 결정한다</w:t>
            </w:r>
          </w:p>
          <w:p w14:paraId="23C2BD63" w14:textId="77777777" w:rsidR="00F81A06" w:rsidRPr="00F81A06" w:rsidRDefault="00F81A06" w:rsidP="00174F10">
            <w:pPr>
              <w:pStyle w:val="a0"/>
              <w:numPr>
                <w:ilvl w:val="0"/>
                <w:numId w:val="23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F81A06">
              <w:rPr>
                <w:rFonts w:ascii="새굴림" w:eastAsia="새굴림" w:hAnsi="새굴림" w:cs="굴림"/>
                <w:b w:val="0"/>
                <w:szCs w:val="24"/>
              </w:rPr>
              <w:t>EA, DevOps, QA, 감사 시스템과의 연동 준비 없이 도입된 툴은 단순 저장소에 불과</w:t>
            </w:r>
          </w:p>
          <w:p w14:paraId="00E85609" w14:textId="77777777" w:rsidR="00F81A06" w:rsidRPr="00F81A06" w:rsidRDefault="00F81A06" w:rsidP="00174F10">
            <w:pPr>
              <w:pStyle w:val="a0"/>
              <w:numPr>
                <w:ilvl w:val="0"/>
                <w:numId w:val="23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4"/>
              </w:rPr>
            </w:pPr>
            <w:r w:rsidRPr="00F81A06">
              <w:rPr>
                <w:rFonts w:ascii="새굴림" w:eastAsia="새굴림" w:hAnsi="새굴림" w:cs="굴림"/>
                <w:b w:val="0"/>
                <w:szCs w:val="24"/>
              </w:rPr>
              <w:t>조직은 툴 자체보다, 툴이 들어가는 아키텍처의 구조와 운용 시나리오를 먼저 설계해야 한다</w:t>
            </w:r>
          </w:p>
          <w:p w14:paraId="0219F6DA" w14:textId="6C394D4A" w:rsidR="00F81A06" w:rsidRPr="00F81A06" w:rsidRDefault="00F81A06" w:rsidP="00174F10">
            <w:pPr>
              <w:pStyle w:val="a0"/>
              <w:numPr>
                <w:ilvl w:val="0"/>
                <w:numId w:val="23"/>
              </w:numPr>
              <w:jc w:val="left"/>
              <w:rPr>
                <w:rFonts w:ascii="새굴림" w:eastAsia="새굴림" w:hAnsi="새굴림" w:cs="굴림"/>
                <w:b w:val="0"/>
                <w:szCs w:val="24"/>
              </w:rPr>
            </w:pPr>
            <w:r w:rsidRPr="00F81A06">
              <w:rPr>
                <w:rFonts w:ascii="새굴림" w:eastAsia="새굴림" w:hAnsi="새굴림" w:cs="굴림"/>
                <w:b w:val="0"/>
                <w:szCs w:val="24"/>
              </w:rPr>
              <w:t>향후 AI 기반의 요구 유사도 분석, 변경 패턴 예측 기술은 전략적 진화를 가속화할 것</w:t>
            </w:r>
          </w:p>
        </w:tc>
      </w:tr>
    </w:tbl>
    <w:p w14:paraId="779BA4E2" w14:textId="54C59CB9" w:rsidR="00BC6665" w:rsidRDefault="00BC6665" w:rsidP="005F7FC6">
      <w:pPr>
        <w:pStyle w:val="2"/>
        <w:rPr>
          <w:rFonts w:ascii="새굴림" w:eastAsia="새굴림" w:hAnsi="새굴림"/>
        </w:rPr>
      </w:pPr>
      <w:bookmarkStart w:id="22" w:name="_Toc196227024"/>
      <w:r w:rsidRPr="00A17327">
        <w:rPr>
          <w:rFonts w:ascii="새굴림" w:eastAsia="새굴림" w:hAnsi="새굴림"/>
        </w:rPr>
        <w:t xml:space="preserve">핵심 아키텍처 </w:t>
      </w:r>
      <w:r w:rsidR="005F7FC6" w:rsidRPr="00A17327">
        <w:rPr>
          <w:rFonts w:ascii="새굴림" w:eastAsia="새굴림" w:hAnsi="새굴림" w:hint="eastAsia"/>
        </w:rPr>
        <w:t>사</w:t>
      </w:r>
      <w:r w:rsidR="00CF604E" w:rsidRPr="00A17327">
        <w:rPr>
          <w:rFonts w:ascii="새굴림" w:eastAsia="새굴림" w:hAnsi="새굴림" w:hint="eastAsia"/>
        </w:rPr>
        <w:t>상</w:t>
      </w:r>
      <w:r w:rsidRPr="00A17327">
        <w:rPr>
          <w:rFonts w:ascii="새굴림" w:eastAsia="새굴림" w:hAnsi="새굴림"/>
        </w:rPr>
        <w:t xml:space="preserve"> (텍스트 기반)</w:t>
      </w:r>
      <w:bookmarkEnd w:id="22"/>
    </w:p>
    <w:p w14:paraId="0D5223A1" w14:textId="64C9D139" w:rsidR="00CE06AA" w:rsidRPr="00CE06AA" w:rsidRDefault="00CE06AA" w:rsidP="00CE06AA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CE06AA">
        <w:rPr>
          <w:rFonts w:ascii="새굴림" w:eastAsia="새굴림" w:hAnsi="새굴림" w:cs="굴림"/>
          <w:szCs w:val="24"/>
          <w:lang w:val="en-US"/>
        </w:rPr>
        <w:t>요구사항 변경관리 아키텍처는 단순히 기능을 연결하는 기술적 구조를 넘어,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CE06AA">
        <w:rPr>
          <w:rFonts w:ascii="새굴림" w:eastAsia="새굴림" w:hAnsi="새굴림" w:cs="굴림"/>
          <w:b/>
          <w:bCs/>
          <w:szCs w:val="24"/>
          <w:lang w:val="en-US"/>
        </w:rPr>
        <w:t>조직의 전략 수립, 변화 대응, 품질 통제, 개발 생산성, 운영 안정성</w:t>
      </w:r>
      <w:r w:rsidRPr="00CE06AA">
        <w:rPr>
          <w:rFonts w:ascii="새굴림" w:eastAsia="새굴림" w:hAnsi="새굴림" w:cs="굴림"/>
          <w:szCs w:val="24"/>
          <w:lang w:val="en-US"/>
        </w:rPr>
        <w:t xml:space="preserve">을 동시에 실현하기 위한 </w:t>
      </w:r>
      <w:r w:rsidRPr="00CE06AA">
        <w:rPr>
          <w:rFonts w:ascii="새굴림" w:eastAsia="새굴림" w:hAnsi="새굴림" w:cs="굴림"/>
          <w:b/>
          <w:bCs/>
          <w:szCs w:val="24"/>
          <w:lang w:val="en-US"/>
        </w:rPr>
        <w:t>전사 통제 철학의 반영 구조</w:t>
      </w:r>
      <w:r w:rsidRPr="00CE06AA">
        <w:rPr>
          <w:rFonts w:ascii="새굴림" w:eastAsia="새굴림" w:hAnsi="새굴림" w:cs="굴림"/>
          <w:szCs w:val="24"/>
          <w:lang w:val="en-US"/>
        </w:rPr>
        <w:t>입니다.</w:t>
      </w:r>
    </w:p>
    <w:p w14:paraId="232D8AE4" w14:textId="2F79CF14" w:rsidR="00CE06AA" w:rsidRDefault="00CE06AA" w:rsidP="00CE06AA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CE06AA">
        <w:rPr>
          <w:rFonts w:ascii="새굴림" w:eastAsia="새굴림" w:hAnsi="새굴림" w:cs="굴림"/>
          <w:szCs w:val="24"/>
          <w:lang w:val="en-US"/>
        </w:rPr>
        <w:t>따라서 요구사항 변경관리툴의 아키텍처는 단일 시스템 내부의 구성 개념이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CE06AA">
        <w:rPr>
          <w:rFonts w:ascii="새굴림" w:eastAsia="새굴림" w:hAnsi="새굴림" w:cs="굴림"/>
          <w:b/>
          <w:bCs/>
          <w:szCs w:val="24"/>
          <w:lang w:val="en-US"/>
        </w:rPr>
        <w:t>"요구의 흐름(Flow of Change)"을 중심으로 한 EA 구조상 전략적 연결 고리</w:t>
      </w:r>
      <w:r w:rsidRPr="00CE06AA">
        <w:rPr>
          <w:rFonts w:ascii="새굴림" w:eastAsia="새굴림" w:hAnsi="새굴림" w:cs="굴림"/>
          <w:szCs w:val="24"/>
          <w:lang w:val="en-US"/>
        </w:rPr>
        <w:t>로 바라보아야 합니다.</w:t>
      </w:r>
    </w:p>
    <w:p w14:paraId="6F09F0E7" w14:textId="76800550" w:rsidR="00EB0F63" w:rsidRPr="00CE06AA" w:rsidRDefault="00EB0F63" w:rsidP="00EB0F63">
      <w:pPr>
        <w:pStyle w:val="30"/>
        <w:rPr>
          <w:lang w:val="en-US"/>
        </w:rPr>
      </w:pPr>
      <w:bookmarkStart w:id="23" w:name="_Toc196227025"/>
      <w:r>
        <w:rPr>
          <w:rFonts w:hint="eastAsia"/>
          <w:lang w:val="en-US"/>
        </w:rPr>
        <w:t>아키텍처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  <w:bookmarkEnd w:id="23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36B2D" w:rsidRPr="00A17327" w14:paraId="65DCE782" w14:textId="77777777" w:rsidTr="0016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C6D9F1" w:themeFill="text2" w:themeFillTint="33"/>
          </w:tcPr>
          <w:p w14:paraId="705772D2" w14:textId="77777777" w:rsidR="00536B2D" w:rsidRPr="00A17327" w:rsidRDefault="00536B2D" w:rsidP="00164D2D">
            <w:pPr>
              <w:jc w:val="center"/>
              <w:rPr>
                <w:rFonts w:ascii="새굴림" w:eastAsia="새굴림" w:hAnsi="새굴림"/>
              </w:rPr>
            </w:pPr>
            <w:r w:rsidRPr="00A17327">
              <w:rPr>
                <w:rFonts w:ascii="새굴림" w:eastAsia="새굴림" w:hAnsi="새굴림" w:hint="eastAsia"/>
              </w:rPr>
              <w:t>아키텍처 구조</w:t>
            </w:r>
          </w:p>
        </w:tc>
      </w:tr>
      <w:tr w:rsidR="00536B2D" w:rsidRPr="00A17327" w14:paraId="5DC51D4C" w14:textId="77777777" w:rsidTr="00164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061C90F" w14:textId="16BF2065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426AE27F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    [1] 요구는 단순한 “데이터”가 아니다     │</w:t>
            </w:r>
          </w:p>
          <w:p w14:paraId="197FF5C3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→ 관계 중심의 구조체로 관리되어야 한다      │</w:t>
            </w:r>
          </w:p>
          <w:p w14:paraId="5D03F09C" w14:textId="37117AC6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└────────────────────────────────────────────┘</w:t>
            </w:r>
          </w:p>
          <w:p w14:paraId="7B328867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│</w:t>
            </w:r>
          </w:p>
          <w:p w14:paraId="5CA7E1A9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▼</w:t>
            </w:r>
          </w:p>
          <w:p w14:paraId="2F88EF2E" w14:textId="62897BBE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334C88EF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[2] 요구의 흐름은 단절 없는 구조를 따라야 함 │</w:t>
            </w:r>
          </w:p>
          <w:p w14:paraId="1A2E0EC5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- 업무, 개발, 테스트, 운영까지 흐름이 일관돼야 함 │</w:t>
            </w:r>
          </w:p>
          <w:p w14:paraId="73F95C27" w14:textId="2BD38824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└────────────────────────────────────────────┘</w:t>
            </w:r>
          </w:p>
          <w:p w14:paraId="40513409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│</w:t>
            </w:r>
          </w:p>
          <w:p w14:paraId="06461E75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▼</w:t>
            </w:r>
          </w:p>
          <w:p w14:paraId="4B0B122B" w14:textId="7B0AFE98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02C4E726" w14:textId="5AE29CB9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│  [3] 요구 변경은 “단일 이벤트”가 아니다     </w:t>
            </w:r>
            <w:r w:rsidR="00EB0F63">
              <w:rPr>
                <w:rFonts w:ascii="새굴림" w:eastAsia="새굴림" w:hAnsi="새굴림"/>
                <w:b w:val="0"/>
                <w:bCs w:val="0"/>
              </w:rPr>
              <w:t xml:space="preserve">               </w:t>
            </w: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│</w:t>
            </w:r>
          </w:p>
          <w:p w14:paraId="56E44304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→ 영향 전파 구조(Impact Propagation)가 설계되어야 함 │</w:t>
            </w:r>
          </w:p>
          <w:p w14:paraId="0DEBE2B9" w14:textId="759671BD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└────────────────────────────────────────────┘</w:t>
            </w:r>
          </w:p>
          <w:p w14:paraId="2D659DC3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│</w:t>
            </w:r>
          </w:p>
          <w:p w14:paraId="2E62116A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▼</w:t>
            </w:r>
          </w:p>
          <w:p w14:paraId="0342E59B" w14:textId="0E0016B1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386F1379" w14:textId="2FA0B2DA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│ [4] 모든 요구는 조직의 전략과 연결돼야 함     </w:t>
            </w:r>
            <w:r w:rsidR="00EB0F63">
              <w:rPr>
                <w:rFonts w:ascii="새굴림" w:eastAsia="새굴림" w:hAnsi="새굴림"/>
                <w:b w:val="0"/>
                <w:bCs w:val="0"/>
              </w:rPr>
              <w:t xml:space="preserve">           </w:t>
            </w: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</w:t>
            </w:r>
          </w:p>
          <w:p w14:paraId="184ACA3A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- EA의 BPM ↔ APP ↔ DATA ↔ INFRA와 정합성 확보 │</w:t>
            </w:r>
          </w:p>
          <w:p w14:paraId="083CBF35" w14:textId="2135747F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└────────────────────────────────────────────┘</w:t>
            </w:r>
          </w:p>
          <w:p w14:paraId="1D800735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│</w:t>
            </w:r>
          </w:p>
          <w:p w14:paraId="53A14383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▼</w:t>
            </w:r>
          </w:p>
          <w:p w14:paraId="6CA7C876" w14:textId="550ECDC5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7BC248D4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[5] 통제는 “자동화된 협업” 구조 위에서만 가능 │</w:t>
            </w:r>
          </w:p>
          <w:p w14:paraId="6770F7DB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│ - 실시간 승인, 알림, 이력, 테스트, 릴리즈 연동 구조 │</w:t>
            </w:r>
          </w:p>
          <w:p w14:paraId="73E17CB9" w14:textId="21F64986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└────────────────────────────────────────────┘</w:t>
            </w:r>
          </w:p>
          <w:p w14:paraId="2C7AC230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│</w:t>
            </w:r>
          </w:p>
          <w:p w14:paraId="7C788460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                        ▼</w:t>
            </w:r>
          </w:p>
          <w:p w14:paraId="367B4805" w14:textId="2875673D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┌────────────────────────────────────────────┐</w:t>
            </w:r>
          </w:p>
          <w:p w14:paraId="3286A615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│ </w:t>
            </w:r>
            <w:r w:rsidRPr="00CE06AA">
              <w:rPr>
                <w:rFonts w:ascii="Segoe UI Symbol" w:eastAsia="새굴림" w:hAnsi="Segoe UI Symbol" w:cs="Segoe UI Symbol"/>
                <w:b w:val="0"/>
                <w:bCs w:val="0"/>
              </w:rPr>
              <w:t>🔁</w:t>
            </w: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 [결론] 요구는 전략-기술-운영을 통합하는      │</w:t>
            </w:r>
          </w:p>
          <w:p w14:paraId="729E4B4B" w14:textId="77777777" w:rsidR="00CE06AA" w:rsidRPr="00CE06AA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 xml:space="preserve">│      통제 기반 “흐름 중심 아키텍처”로 관리돼야 </w:t>
            </w:r>
            <w:proofErr w:type="gramStart"/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t>함  │</w:t>
            </w:r>
            <w:proofErr w:type="gramEnd"/>
          </w:p>
          <w:p w14:paraId="4C471388" w14:textId="18C3F031" w:rsidR="00536B2D" w:rsidRPr="0025618F" w:rsidRDefault="00CE06AA" w:rsidP="00CE06AA">
            <w:pPr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 w:hint="eastAsia"/>
                <w:b w:val="0"/>
                <w:bCs w:val="0"/>
              </w:rPr>
              <w:lastRenderedPageBreak/>
              <w:t>└────────────────────────────────────────────┘</w:t>
            </w:r>
          </w:p>
        </w:tc>
      </w:tr>
    </w:tbl>
    <w:p w14:paraId="1AC99B0D" w14:textId="2990051B" w:rsidR="00CE06AA" w:rsidRDefault="00CE06AA" w:rsidP="00467442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CE06AA">
        <w:rPr>
          <w:rFonts w:ascii="새굴림" w:eastAsia="새굴림" w:hAnsi="새굴림"/>
        </w:rPr>
        <w:lastRenderedPageBreak/>
        <w:t>요구사항 변경관리 아키텍처는 "단절 없는 연속성(End-to-End Traceability)"을 실현하기 위한 전략적 플랫폼이며,</w:t>
      </w:r>
      <w:r>
        <w:rPr>
          <w:rFonts w:ascii="새굴림" w:eastAsia="새굴림" w:hAnsi="새굴림"/>
        </w:rPr>
        <w:t xml:space="preserve"> </w:t>
      </w:r>
      <w:r w:rsidRPr="00CE06AA">
        <w:rPr>
          <w:rFonts w:ascii="새굴림" w:eastAsia="새굴림" w:hAnsi="새굴림"/>
        </w:rPr>
        <w:t>그 핵심은 ‘요구의 생성 → 평가 → 승인 → 구현 → 검증 → 감사’에 이르는 전 과정의 흐름을 구조적으로 설계하고 통제하는 것이다.</w:t>
      </w:r>
    </w:p>
    <w:p w14:paraId="152094C8" w14:textId="5CFD0EE8" w:rsidR="00EB0F63" w:rsidRDefault="00EB0F63" w:rsidP="00EB0F63">
      <w:pPr>
        <w:pStyle w:val="30"/>
      </w:pPr>
      <w:bookmarkStart w:id="24" w:name="_Toc196227026"/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사상</w:t>
      </w:r>
      <w:bookmarkEnd w:id="24"/>
      <w:r>
        <w:rPr>
          <w:rFonts w:hint="eastAsia"/>
        </w:rPr>
        <w:t xml:space="preserve"> 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A7" w:rsidRPr="00CE06AA" w14:paraId="28F7BF4B" w14:textId="77777777" w:rsidTr="00CE0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F2F2F2" w:themeFill="background1" w:themeFillShade="F2"/>
            <w:vAlign w:val="center"/>
          </w:tcPr>
          <w:p w14:paraId="16D9336E" w14:textId="2C6B8E3F" w:rsidR="00CE06AA" w:rsidRPr="00CE06AA" w:rsidRDefault="00CE06AA" w:rsidP="00174F10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 w:cs="굴림"/>
                <w:szCs w:val="20"/>
              </w:rPr>
              <w:t>요구사항은</w:t>
            </w: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 xml:space="preserve"> ‘데이터’가 아니라 ‘관계 구조’이다</w:t>
            </w:r>
          </w:p>
          <w:p w14:paraId="2596B7A3" w14:textId="77777777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 xml:space="preserve">단순한 </w:t>
            </w:r>
            <w:r w:rsidRPr="00CE06AA">
              <w:rPr>
                <w:rFonts w:ascii="새굴림" w:eastAsia="새굴림" w:hAnsi="새굴림" w:cs="굴림"/>
                <w:b w:val="0"/>
                <w:bCs w:val="0"/>
                <w:szCs w:val="20"/>
              </w:rPr>
              <w:t>요구</w:t>
            </w:r>
            <w:r w:rsidRPr="00CE06AA">
              <w:rPr>
                <w:rFonts w:ascii="새굴림" w:eastAsia="새굴림" w:hAnsi="새굴림"/>
              </w:rPr>
              <w:t xml:space="preserve"> ID의 집합이 아니라, </w:t>
            </w:r>
            <w:r w:rsidRPr="00CE06AA">
              <w:rPr>
                <w:rStyle w:val="af9"/>
                <w:rFonts w:ascii="새굴림" w:eastAsia="새굴림" w:hAnsi="새굴림"/>
              </w:rPr>
              <w:t>업무 맥락, 기술 영향, 연관 시스템, 테스트 결과, 변경 이력</w:t>
            </w:r>
            <w:r w:rsidRPr="00CE06AA">
              <w:rPr>
                <w:rFonts w:ascii="새굴림" w:eastAsia="새굴림" w:hAnsi="새굴림"/>
              </w:rPr>
              <w:t xml:space="preserve"> 등과의 복합적인 관계망으로 이해되어야 한다.</w:t>
            </w:r>
          </w:p>
          <w:p w14:paraId="4FD11910" w14:textId="20324A9F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>이는 **</w:t>
            </w:r>
            <w:r w:rsidRPr="00CE06AA">
              <w:rPr>
                <w:rFonts w:ascii="새굴림" w:eastAsia="새굴림" w:hAnsi="새굴림" w:cs="굴림"/>
                <w:b w:val="0"/>
                <w:bCs w:val="0"/>
                <w:szCs w:val="20"/>
              </w:rPr>
              <w:t>구조적</w:t>
            </w:r>
            <w:r w:rsidRPr="00CE06AA">
              <w:rPr>
                <w:rFonts w:ascii="새굴림" w:eastAsia="새굴림" w:hAnsi="새굴림"/>
              </w:rPr>
              <w:t xml:space="preserve"> 모델링(Semantic Mapping)**을 기반으로 한 다차원 관계 관리 체계를 요구하며, 모든 요구는 시스템 구성요소와 추적 가능해야 한다.</w:t>
            </w:r>
          </w:p>
          <w:p w14:paraId="23BB4F09" w14:textId="30FF8464" w:rsidR="00CE06AA" w:rsidRPr="00CE06AA" w:rsidRDefault="00CE06AA" w:rsidP="00174F10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/>
              </w:rPr>
            </w:pP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 xml:space="preserve">요구 </w:t>
            </w:r>
            <w:r w:rsidRPr="00CE06AA">
              <w:rPr>
                <w:rFonts w:ascii="새굴림" w:eastAsia="새굴림" w:hAnsi="새굴림" w:cs="굴림"/>
                <w:szCs w:val="20"/>
              </w:rPr>
              <w:t>흐름은</w:t>
            </w: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 xml:space="preserve"> 단절 없는 아키텍처 체계를 따라야 한다</w:t>
            </w:r>
          </w:p>
          <w:p w14:paraId="63D3C60A" w14:textId="77777777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 xml:space="preserve">요구사항 변경은 업무 기획자, 기술 아키텍트, 개발자, 테스터, 운영자까지 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역할별 경로를 따라 이동하며 승인되고 검증</w:t>
            </w:r>
            <w:r w:rsidRPr="00CE06AA">
              <w:rPr>
                <w:rFonts w:ascii="새굴림" w:eastAsia="새굴림" w:hAnsi="새굴림"/>
              </w:rPr>
              <w:t>되어야 한다.</w:t>
            </w:r>
          </w:p>
          <w:p w14:paraId="0541DBA9" w14:textId="4FDD675B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 xml:space="preserve">따라서 아키텍처는 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워크플로우 중심이 아닌, 역할 중심 흐름(Actor-Based Stream)을 가진 프로세스 통합 구조</w:t>
            </w:r>
            <w:r w:rsidRPr="00CE06AA">
              <w:rPr>
                <w:rFonts w:ascii="새굴림" w:eastAsia="새굴림" w:hAnsi="새굴림"/>
              </w:rPr>
              <w:t>로 설계되어야 한다.</w:t>
            </w:r>
          </w:p>
          <w:p w14:paraId="4A94835D" w14:textId="79EA9C16" w:rsidR="00CE06AA" w:rsidRPr="00CE06AA" w:rsidRDefault="00CE06AA" w:rsidP="00174F10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/>
              </w:rPr>
            </w:pP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>변경은 ‘단일 이벤트’가 아닌 ‘파급 효과’로 설계해야 한다</w:t>
            </w:r>
          </w:p>
          <w:p w14:paraId="3E805DA1" w14:textId="77777777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  <w:b w:val="0"/>
                <w:bCs w:val="0"/>
              </w:rPr>
              <w:t>요구</w:t>
            </w:r>
            <w:r w:rsidRPr="00CE06AA">
              <w:rPr>
                <w:rFonts w:ascii="새굴림" w:eastAsia="새굴림" w:hAnsi="새굴림"/>
              </w:rPr>
              <w:t xml:space="preserve"> 변경은 단순 승인으로 끝나는 것이 아니라, 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시스템 구성 요소, 테스트 항목, 릴리즈 버전, 외부 시스템, 사용자 영향까지</w:t>
            </w:r>
            <w:r w:rsidRPr="00CE06AA">
              <w:rPr>
                <w:rFonts w:ascii="새굴림" w:eastAsia="새굴림" w:hAnsi="새굴림"/>
              </w:rPr>
              <w:t xml:space="preserve"> 파급된다.</w:t>
            </w:r>
          </w:p>
          <w:p w14:paraId="2C55FEE0" w14:textId="0F5AFD28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>이에 따라, 아키텍처는 변경 시 **계층적 영향도 분석(Impact Propagation Model)**을 자동 반영하고 시각화하는 구조를 가져야 한다.</w:t>
            </w:r>
          </w:p>
          <w:p w14:paraId="7A1F969C" w14:textId="70ED904D" w:rsidR="00CE06AA" w:rsidRPr="00CE06AA" w:rsidRDefault="00CE06AA" w:rsidP="00174F10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/>
              </w:rPr>
            </w:pP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>모든 요구는 ‘조직 전략’과 연결되어야 한다</w:t>
            </w:r>
          </w:p>
          <w:p w14:paraId="28E1EA91" w14:textId="77777777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/>
              </w:rPr>
              <w:t>요구사항은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 xml:space="preserve"> 시스템 요구가 아니라, </w:t>
            </w:r>
            <w:r w:rsidRPr="00CE06AA">
              <w:rPr>
                <w:rFonts w:ascii="새굴림" w:eastAsia="새굴림" w:hAnsi="새굴림"/>
              </w:rPr>
              <w:t>비즈니스 전략과 고객 요구의 변형된 결과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이며, EA 구조의 상위 아키텍처 요소와 맵핑되어야 한다.</w:t>
            </w:r>
          </w:p>
          <w:p w14:paraId="0CC35191" w14:textId="54501983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  <w:b w:val="0"/>
                <w:bCs w:val="0"/>
              </w:rPr>
            </w:pPr>
            <w:r w:rsidRPr="00CE06AA">
              <w:rPr>
                <w:rFonts w:ascii="새굴림" w:eastAsia="새굴림" w:hAnsi="새굴림"/>
                <w:b w:val="0"/>
                <w:bCs w:val="0"/>
              </w:rPr>
              <w:t xml:space="preserve">이를 위해 </w:t>
            </w:r>
            <w:r w:rsidRPr="00CE06AA">
              <w:rPr>
                <w:rFonts w:ascii="새굴림" w:eastAsia="새굴림" w:hAnsi="새굴림"/>
              </w:rPr>
              <w:t>요구사항 ↔ 비즈니스 프로세스(BPM) ↔ 애플리케이션 ↔ 데이터 ↔ 인프라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까지 연결되는 **EA 통합 사상(Enterprise Binding Principle)**이 적용되어야 한다.</w:t>
            </w:r>
          </w:p>
          <w:p w14:paraId="3C1CDFA6" w14:textId="47E9B186" w:rsidR="00CE06AA" w:rsidRPr="00CE06AA" w:rsidRDefault="00CE06AA" w:rsidP="00174F10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/>
              </w:rPr>
            </w:pPr>
            <w:r w:rsidRPr="00CE06AA">
              <w:rPr>
                <w:rStyle w:val="af9"/>
                <w:rFonts w:ascii="새굴림" w:eastAsia="새굴림" w:hAnsi="새굴림"/>
                <w:b/>
                <w:bCs/>
              </w:rPr>
              <w:t>요구의 통제는 ‘자동화된 협업’ 위에서만 유효하다</w:t>
            </w:r>
          </w:p>
          <w:p w14:paraId="3ABCB115" w14:textId="77777777" w:rsidR="00CE06AA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/>
              </w:rPr>
            </w:pPr>
            <w:r w:rsidRPr="00CE06AA">
              <w:rPr>
                <w:rFonts w:ascii="새굴림" w:eastAsia="새굴림" w:hAnsi="새굴림"/>
              </w:rPr>
              <w:t xml:space="preserve">실시간 협업, 승인 워크플로우, 이력 기록, 릴리즈 연계, 알림 등은 </w:t>
            </w:r>
            <w:r w:rsidRPr="00CE06AA">
              <w:rPr>
                <w:rFonts w:ascii="새굴림" w:eastAsia="새굴림" w:hAnsi="새굴림"/>
                <w:b w:val="0"/>
                <w:bCs w:val="0"/>
              </w:rPr>
              <w:t>인간이 수작업으로 관리할 수 있는 한계를 넘는다.</w:t>
            </w:r>
          </w:p>
          <w:p w14:paraId="59F862EB" w14:textId="4C4DB4FB" w:rsidR="00467442" w:rsidRPr="00CE06AA" w:rsidRDefault="00CE06AA" w:rsidP="00CE06AA">
            <w:pPr>
              <w:pStyle w:val="a0"/>
              <w:numPr>
                <w:ilvl w:val="0"/>
                <w:numId w:val="0"/>
              </w:numPr>
              <w:ind w:left="313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CE06AA">
              <w:rPr>
                <w:rFonts w:ascii="새굴림" w:eastAsia="새굴림" w:hAnsi="새굴림"/>
              </w:rPr>
              <w:t>따라서 아키텍처는 **협업 기반 + 이벤트 트리거 기반 + 권한 제어 기반의 자동 통제 구조(Event-Orchestrated Collaboration Model)**로 설계되어야 한다.</w:t>
            </w:r>
          </w:p>
        </w:tc>
      </w:tr>
    </w:tbl>
    <w:p w14:paraId="4E705543" w14:textId="1D4A13E0" w:rsidR="00CE06AA" w:rsidRPr="00CE06AA" w:rsidRDefault="00CE06AA" w:rsidP="00CE06AA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CE06AA">
        <w:rPr>
          <w:rFonts w:ascii="새굴림" w:eastAsia="새굴림" w:hAnsi="새굴림"/>
        </w:rPr>
        <w:t xml:space="preserve">요구사항 변경관리 아키텍처의 본질은 </w:t>
      </w:r>
      <w:r w:rsidRPr="00CE06AA">
        <w:rPr>
          <w:rStyle w:val="af9"/>
          <w:rFonts w:ascii="새굴림" w:eastAsia="새굴림" w:hAnsi="새굴림"/>
        </w:rPr>
        <w:t>시스템 설계가 아닌 조직 전략의 구현 수단</w:t>
      </w:r>
      <w:r w:rsidRPr="00CE06AA">
        <w:rPr>
          <w:rFonts w:ascii="새굴림" w:eastAsia="새굴림" w:hAnsi="새굴림"/>
        </w:rPr>
        <w:t>이다.</w:t>
      </w:r>
      <w:r>
        <w:rPr>
          <w:rFonts w:ascii="새굴림" w:eastAsia="새굴림" w:hAnsi="새굴림"/>
        </w:rPr>
        <w:t xml:space="preserve"> </w:t>
      </w:r>
      <w:r w:rsidRPr="00CE06AA">
        <w:rPr>
          <w:rFonts w:ascii="새굴림" w:eastAsia="새굴림" w:hAnsi="새굴림"/>
        </w:rPr>
        <w:t xml:space="preserve">툴의 기능을 나열하는 것이 아닌, </w:t>
      </w:r>
      <w:r w:rsidRPr="00CE06AA">
        <w:rPr>
          <w:rStyle w:val="af9"/>
          <w:rFonts w:ascii="새굴림" w:eastAsia="새굴림" w:hAnsi="새굴림"/>
        </w:rPr>
        <w:t>조직의 변화 흐름을 어떻게 감지하고 통제하며 확산시킬 것인지</w:t>
      </w:r>
      <w:r w:rsidRPr="00CE06AA">
        <w:rPr>
          <w:rFonts w:ascii="새굴림" w:eastAsia="새굴림" w:hAnsi="새굴림"/>
        </w:rPr>
        <w:t>를 설계하는 것이 바로 이 아키텍처 사상의 핵심이다.</w:t>
      </w:r>
    </w:p>
    <w:p w14:paraId="76215412" w14:textId="5C2339E1" w:rsidR="000F60A8" w:rsidRDefault="00B03E5C" w:rsidP="009814EB">
      <w:pPr>
        <w:pStyle w:val="2"/>
      </w:pPr>
      <w:bookmarkStart w:id="25" w:name="_Toc196227027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변경관리</w:t>
      </w:r>
      <w:r>
        <w:rPr>
          <w:rFonts w:hint="eastAsia"/>
        </w:rPr>
        <w:t xml:space="preserve"> </w:t>
      </w:r>
      <w:r>
        <w:rPr>
          <w:rFonts w:hint="eastAsia"/>
        </w:rPr>
        <w:t>툴</w:t>
      </w:r>
      <w:r w:rsidR="000F60A8" w:rsidRPr="00A17327">
        <w:rPr>
          <w:rFonts w:hint="eastAsia"/>
        </w:rPr>
        <w:t>의</w:t>
      </w:r>
      <w:r w:rsidR="000F60A8" w:rsidRPr="00A17327">
        <w:rPr>
          <w:rFonts w:hint="eastAsia"/>
        </w:rPr>
        <w:t xml:space="preserve"> </w:t>
      </w:r>
      <w:r w:rsidR="000F60A8" w:rsidRPr="00A17327">
        <w:rPr>
          <w:rFonts w:hint="eastAsia"/>
        </w:rPr>
        <w:t>한계점에</w:t>
      </w:r>
      <w:r w:rsidR="000F60A8" w:rsidRPr="00A17327">
        <w:rPr>
          <w:rFonts w:hint="eastAsia"/>
        </w:rPr>
        <w:t xml:space="preserve"> </w:t>
      </w:r>
      <w:r w:rsidR="000F60A8" w:rsidRPr="00A17327">
        <w:rPr>
          <w:rFonts w:hint="eastAsia"/>
        </w:rPr>
        <w:t>대한</w:t>
      </w:r>
      <w:r w:rsidR="000F60A8" w:rsidRPr="00A17327">
        <w:rPr>
          <w:rFonts w:hint="eastAsia"/>
        </w:rPr>
        <w:t xml:space="preserve"> </w:t>
      </w:r>
      <w:r w:rsidR="000F60A8" w:rsidRPr="00A17327">
        <w:rPr>
          <w:rFonts w:hint="eastAsia"/>
        </w:rPr>
        <w:t>종합적인</w:t>
      </w:r>
      <w:r w:rsidR="000F60A8" w:rsidRPr="00A17327">
        <w:rPr>
          <w:rFonts w:hint="eastAsia"/>
        </w:rPr>
        <w:t xml:space="preserve"> </w:t>
      </w:r>
      <w:r w:rsidR="000F60A8" w:rsidRPr="00A17327">
        <w:rPr>
          <w:rFonts w:hint="eastAsia"/>
        </w:rPr>
        <w:t>시사점</w:t>
      </w:r>
      <w:r w:rsidR="000F60A8" w:rsidRPr="00A17327">
        <w:rPr>
          <w:rFonts w:hint="eastAsia"/>
        </w:rPr>
        <w:t xml:space="preserve"> </w:t>
      </w:r>
      <w:r w:rsidR="000F60A8" w:rsidRPr="00A17327">
        <w:t>(</w:t>
      </w:r>
      <w:r w:rsidR="000F60A8" w:rsidRPr="00A17327">
        <w:rPr>
          <w:rFonts w:hint="eastAsia"/>
        </w:rPr>
        <w:t>정리</w:t>
      </w:r>
      <w:r w:rsidR="000F60A8" w:rsidRPr="00A17327">
        <w:rPr>
          <w:rFonts w:hint="eastAsia"/>
        </w:rPr>
        <w:t>)</w:t>
      </w:r>
      <w:bookmarkEnd w:id="25"/>
    </w:p>
    <w:p w14:paraId="6C4CD370" w14:textId="11BEDA87" w:rsidR="000F60A8" w:rsidRDefault="000F60A8" w:rsidP="009814EB">
      <w:pPr>
        <w:pStyle w:val="30"/>
      </w:pPr>
      <w:bookmarkStart w:id="26" w:name="_Toc196227028"/>
      <w:r w:rsidRPr="00A17327">
        <w:rPr>
          <w:rFonts w:hint="eastAsia"/>
        </w:rPr>
        <w:t>기술적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한계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측면</w:t>
      </w:r>
      <w:bookmarkEnd w:id="26"/>
    </w:p>
    <w:p w14:paraId="2BC9BE7E" w14:textId="77777777" w:rsidR="00B35852" w:rsidRPr="00B35852" w:rsidRDefault="00B35852" w:rsidP="00B35852">
      <w:pPr>
        <w:jc w:val="left"/>
        <w:rPr>
          <w:rFonts w:ascii="새굴림" w:eastAsia="새굴림" w:hAnsi="새굴림"/>
        </w:rPr>
      </w:pPr>
      <w:r w:rsidRPr="00B35852">
        <w:rPr>
          <w:rFonts w:ascii="새굴림" w:eastAsia="새굴림" w:hAnsi="새굴림"/>
        </w:rPr>
        <w:t xml:space="preserve">요구사항 관리 도구들은 다양한 진화를 거쳐 왔지만, 여전히 실무 환경에서 다음과 같은 </w:t>
      </w:r>
      <w:r w:rsidRPr="00B35852">
        <w:rPr>
          <w:rStyle w:val="af9"/>
          <w:rFonts w:ascii="새굴림" w:eastAsia="새굴림" w:hAnsi="새굴림"/>
        </w:rPr>
        <w:t>기술적 제약</w:t>
      </w:r>
      <w:r w:rsidRPr="00B35852">
        <w:rPr>
          <w:rFonts w:ascii="새굴림" w:eastAsia="새굴림" w:hAnsi="새굴림"/>
        </w:rPr>
        <w:t xml:space="preserve">이 존재합니다. 이러한 한계는 도입 및 확산을 저해하고, </w:t>
      </w:r>
      <w:r w:rsidRPr="00B35852">
        <w:rPr>
          <w:rStyle w:val="af9"/>
          <w:rFonts w:ascii="새굴림" w:eastAsia="새굴림" w:hAnsi="새굴림"/>
        </w:rPr>
        <w:t>통합 통제 체계</w:t>
      </w:r>
      <w:r w:rsidRPr="00B35852">
        <w:rPr>
          <w:rFonts w:ascii="새굴림" w:eastAsia="새굴림" w:hAnsi="새굴림"/>
        </w:rPr>
        <w:t>를 조직 내에 안착시키는 데 걸림돌로 작용합니다.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863"/>
        <w:gridCol w:w="7765"/>
      </w:tblGrid>
      <w:tr w:rsidR="00B35852" w:rsidRPr="00B35852" w14:paraId="6B6D99B8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59DA7E9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C3F8211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</w:tr>
      <w:tr w:rsidR="00B35852" w:rsidRPr="00B35852" w14:paraId="129BEA64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F15FC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도구 간 연계 부재</w:t>
            </w:r>
          </w:p>
        </w:tc>
        <w:tc>
          <w:tcPr>
            <w:tcW w:w="0" w:type="auto"/>
            <w:hideMark/>
          </w:tcPr>
          <w:p w14:paraId="65EB655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도구 ↔ 형상관리(Git) ↔ 테스트도구 ↔ ALM 간 연계가 표준화되어 있지 않음. API 제공은 있으나, 실질 연동은 커스터마이징 필요</w:t>
            </w:r>
          </w:p>
        </w:tc>
      </w:tr>
      <w:tr w:rsidR="00B35852" w:rsidRPr="00B35852" w14:paraId="38118A67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BB6C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추적 범위 제한</w:t>
            </w:r>
          </w:p>
        </w:tc>
        <w:tc>
          <w:tcPr>
            <w:tcW w:w="0" w:type="auto"/>
            <w:hideMark/>
          </w:tcPr>
          <w:p w14:paraId="5F1EB4F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 ↔ 코드/테스트/릴리즈 간 연계는 일부 도구에만 존재. BPM, 데이터, 애플리케이션과의 EA 기반 맵핑 기능은 매우 제한적</w:t>
            </w:r>
          </w:p>
        </w:tc>
      </w:tr>
      <w:tr w:rsidR="00B35852" w:rsidRPr="00B35852" w14:paraId="114514F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7690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모델 연계 불완전</w:t>
            </w:r>
          </w:p>
        </w:tc>
        <w:tc>
          <w:tcPr>
            <w:tcW w:w="0" w:type="auto"/>
            <w:hideMark/>
          </w:tcPr>
          <w:p w14:paraId="1584588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UML/SysML/BPMN 기반의 모델링 도구와의 연결이 불완전하거나, 수작업 변환 필요. MBSE 연계는 주로 일부 특수 툴에 국한됨</w:t>
            </w:r>
          </w:p>
        </w:tc>
      </w:tr>
      <w:tr w:rsidR="00B35852" w:rsidRPr="00B35852" w14:paraId="390EE1E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27DC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리포팅 자동화 부족</w:t>
            </w:r>
          </w:p>
        </w:tc>
        <w:tc>
          <w:tcPr>
            <w:tcW w:w="0" w:type="auto"/>
            <w:hideMark/>
          </w:tcPr>
          <w:p w14:paraId="6BE1308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감사, 보안, 품질 검토 등에서 필요한 요구사항 이력, 승인 내역, 변경 사유 보고서가 표준화되지 않았거나 수작업 출력</w:t>
            </w:r>
          </w:p>
        </w:tc>
      </w:tr>
      <w:tr w:rsidR="00B35852" w:rsidRPr="00B35852" w14:paraId="2C33FB00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D9D10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복잡한 워크플로우 설정</w:t>
            </w:r>
          </w:p>
        </w:tc>
        <w:tc>
          <w:tcPr>
            <w:tcW w:w="0" w:type="auto"/>
            <w:hideMark/>
          </w:tcPr>
          <w:p w14:paraId="3E7F142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역할별 승인 프로세스 구성이 복잡하거나, 코드 수준 스크립트에 의존해 실무 적용이 어려움</w:t>
            </w:r>
          </w:p>
        </w:tc>
      </w:tr>
      <w:tr w:rsidR="00B35852" w:rsidRPr="00B35852" w14:paraId="466C125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0EDA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실시간 협업 기능 부재</w:t>
            </w:r>
          </w:p>
        </w:tc>
        <w:tc>
          <w:tcPr>
            <w:tcW w:w="0" w:type="auto"/>
            <w:hideMark/>
          </w:tcPr>
          <w:p w14:paraId="2D1980B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Jira, Jama 외 다수 도구에서 실시간 댓글, 알림, 리뷰, 변경 요청 기반 협업 인터페이스 미흡</w:t>
            </w:r>
          </w:p>
        </w:tc>
      </w:tr>
      <w:tr w:rsidR="00B35852" w:rsidRPr="00B35852" w14:paraId="4A60290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9A632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지능형 분석 기능 미성숙</w:t>
            </w:r>
          </w:p>
        </w:tc>
        <w:tc>
          <w:tcPr>
            <w:tcW w:w="0" w:type="auto"/>
            <w:hideMark/>
          </w:tcPr>
          <w:p w14:paraId="7C39A447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AI 기반 요구사항 유사도 분석, 자동 분류, 변경 범위 추천 기능은 아직 상용화 초기 또는 베타 수준에 불과</w:t>
            </w:r>
          </w:p>
        </w:tc>
      </w:tr>
    </w:tbl>
    <w:p w14:paraId="461257AA" w14:textId="74136724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hint="eastAsia"/>
        </w:rPr>
      </w:pPr>
      <w:r w:rsidRPr="00B35852">
        <w:rPr>
          <w:rFonts w:ascii="새굴림" w:eastAsia="새굴림" w:hAnsi="새굴림" w:hint="eastAsia"/>
        </w:rPr>
        <w:t>기술적</w:t>
      </w:r>
      <w:r>
        <w:rPr>
          <w:rFonts w:ascii="새굴림" w:eastAsia="새굴림" w:hAnsi="새굴림" w:hint="eastAsia"/>
        </w:rPr>
        <w:t xml:space="preserve"> 한계점은 다음으로 정리할 수 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5852" w:rsidRPr="00B35852" w14:paraId="1FD25006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F2F2F2" w:themeFill="background1" w:themeFillShade="F2"/>
            <w:vAlign w:val="center"/>
          </w:tcPr>
          <w:p w14:paraId="148FFFB7" w14:textId="017FF665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  <w:rFonts w:ascii="새굴림" w:eastAsia="새굴림" w:hAnsi="새굴림"/>
              </w:rPr>
            </w:pPr>
            <w:r w:rsidRPr="00B35852">
              <w:rPr>
                <w:rStyle w:val="af9"/>
                <w:rFonts w:ascii="새굴림" w:eastAsia="새굴림" w:hAnsi="새굴림"/>
              </w:rPr>
              <w:t>고도화된 요구통제 체계를 원한다면, 도입 전 연계 아키텍처 설계를 먼저 고려해야 한다.</w:t>
            </w:r>
          </w:p>
          <w:p w14:paraId="7351CE44" w14:textId="4A1C7468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  <w:rFonts w:ascii="새굴림" w:eastAsia="새굴림" w:hAnsi="새굴림"/>
              </w:rPr>
            </w:pPr>
            <w:r w:rsidRPr="00B35852">
              <w:rPr>
                <w:rStyle w:val="af9"/>
                <w:rFonts w:ascii="새굴림" w:eastAsia="새굴림" w:hAnsi="새굴림"/>
              </w:rPr>
              <w:t>“툴이 기능을 제공한다”는 것과 “툴이 실무에 연계되어 작동한다”는 것은 다르다.</w:t>
            </w:r>
          </w:p>
          <w:p w14:paraId="3E13FCB4" w14:textId="756FE134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굴림" w:eastAsia="굴림" w:hAnsi="굴림" w:cs="굴림" w:hint="eastAsia"/>
                <w:b w:val="0"/>
                <w:sz w:val="24"/>
                <w:szCs w:val="24"/>
              </w:rPr>
            </w:pPr>
            <w:r w:rsidRPr="00B35852">
              <w:rPr>
                <w:rStyle w:val="af9"/>
                <w:rFonts w:ascii="새굴림" w:eastAsia="새굴림" w:hAnsi="새굴림"/>
              </w:rPr>
              <w:t>**요구사항을 둘러싼 기술 생태계(테스트, 배포, 보안, 품질)**와의 실질 통합이 성공의 관건이다.</w:t>
            </w:r>
          </w:p>
        </w:tc>
      </w:tr>
    </w:tbl>
    <w:p w14:paraId="3112AAFE" w14:textId="295A0302" w:rsidR="00644D24" w:rsidRDefault="00B03E5C" w:rsidP="009814EB">
      <w:pPr>
        <w:pStyle w:val="30"/>
        <w:rPr>
          <w:lang w:val="en-US"/>
        </w:rPr>
      </w:pPr>
      <w:bookmarkStart w:id="27" w:name="_Toc196227029"/>
      <w:r>
        <w:rPr>
          <w:lang w:val="en-US"/>
        </w:rPr>
        <w:t>요구사항</w:t>
      </w:r>
      <w:r>
        <w:rPr>
          <w:lang w:val="en-US"/>
        </w:rPr>
        <w:t xml:space="preserve"> </w:t>
      </w:r>
      <w:r>
        <w:rPr>
          <w:lang w:val="en-US"/>
        </w:rPr>
        <w:t>변경관리</w:t>
      </w:r>
      <w:r>
        <w:rPr>
          <w:lang w:val="en-US"/>
        </w:rPr>
        <w:t xml:space="preserve"> </w:t>
      </w:r>
      <w:r>
        <w:rPr>
          <w:lang w:val="en-US"/>
        </w:rPr>
        <w:t>툴</w:t>
      </w:r>
      <w:r w:rsidR="0021680A" w:rsidRPr="00644D24">
        <w:rPr>
          <w:rFonts w:hint="eastAsia"/>
          <w:lang w:val="en-US"/>
        </w:rPr>
        <w:t xml:space="preserve"> </w:t>
      </w:r>
      <w:r w:rsidR="0021680A" w:rsidRPr="00644D24">
        <w:rPr>
          <w:rFonts w:hint="eastAsia"/>
          <w:lang w:val="en-US"/>
        </w:rPr>
        <w:t>도입</w:t>
      </w:r>
      <w:r w:rsidR="0021680A" w:rsidRPr="00644D24">
        <w:rPr>
          <w:rFonts w:hint="eastAsia"/>
          <w:lang w:val="en-US"/>
        </w:rPr>
        <w:t xml:space="preserve"> </w:t>
      </w:r>
      <w:r w:rsidR="0021680A" w:rsidRPr="00644D24">
        <w:rPr>
          <w:rFonts w:hint="eastAsia"/>
          <w:lang w:val="en-US"/>
        </w:rPr>
        <w:t>시</w:t>
      </w:r>
      <w:r w:rsidR="0021680A" w:rsidRPr="00644D24">
        <w:rPr>
          <w:rFonts w:hint="eastAsia"/>
          <w:lang w:val="en-US"/>
        </w:rPr>
        <w:t xml:space="preserve"> </w:t>
      </w:r>
      <w:r w:rsidR="0021680A" w:rsidRPr="00644D24">
        <w:rPr>
          <w:rFonts w:hint="eastAsia"/>
          <w:lang w:val="en-US"/>
        </w:rPr>
        <w:t>기술</w:t>
      </w:r>
      <w:r w:rsidR="0021680A" w:rsidRPr="00644D24">
        <w:rPr>
          <w:rFonts w:hint="eastAsia"/>
          <w:lang w:val="en-US"/>
        </w:rPr>
        <w:t xml:space="preserve"> </w:t>
      </w:r>
      <w:r w:rsidR="0021680A" w:rsidRPr="00644D24">
        <w:rPr>
          <w:rFonts w:hint="eastAsia"/>
          <w:lang w:val="en-US"/>
        </w:rPr>
        <w:t>과제</w:t>
      </w:r>
      <w:bookmarkEnd w:id="27"/>
    </w:p>
    <w:p w14:paraId="74C9CD1E" w14:textId="77777777" w:rsidR="00B35852" w:rsidRPr="00B35852" w:rsidRDefault="00B35852" w:rsidP="00B35852">
      <w:pPr>
        <w:rPr>
          <w:rFonts w:ascii="새굴림" w:eastAsia="새굴림" w:hAnsi="새굴림"/>
          <w:lang w:val="en-US"/>
        </w:rPr>
      </w:pPr>
      <w:r>
        <w:rPr>
          <w:rFonts w:ascii="새굴림" w:eastAsia="새굴림" w:hAnsi="새굴림" w:hint="eastAsia"/>
          <w:lang w:val="en-US"/>
        </w:rPr>
        <w:t xml:space="preserve">요구사항 변경관리툴 도입은 단순 기술 설치가 아닌 조직 체계와의 통합 프로젝트입니다. </w:t>
      </w:r>
      <w:r>
        <w:rPr>
          <w:rFonts w:ascii="새굴림" w:eastAsia="새굴림" w:hAnsi="새굴림"/>
          <w:lang w:val="en-US"/>
        </w:rPr>
        <w:t xml:space="preserve">EA </w:t>
      </w:r>
      <w:r>
        <w:rPr>
          <w:rFonts w:ascii="새굴림" w:eastAsia="새굴림" w:hAnsi="새굴림" w:hint="eastAsia"/>
          <w:lang w:val="en-US"/>
        </w:rPr>
        <w:t>구조,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사용자 프로세스,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연계 시스템,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교육체계 등 다양한 기술과제를 함께 풀어야 실효성이 발생합니다.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09"/>
        <w:gridCol w:w="7019"/>
      </w:tblGrid>
      <w:tr w:rsidR="00B35852" w:rsidRPr="00B35852" w14:paraId="0DC5CB61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CCEF3FA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A72B63B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</w:tr>
      <w:tr w:rsidR="00B35852" w:rsidRPr="00B35852" w14:paraId="182AAD80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808D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전사 연계 시나리오 수립</w:t>
            </w:r>
          </w:p>
        </w:tc>
        <w:tc>
          <w:tcPr>
            <w:tcW w:w="0" w:type="auto"/>
            <w:hideMark/>
          </w:tcPr>
          <w:p w14:paraId="4D17768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DevOps, ALM, CI/CD, EA, 테스트관리 시스템 등과 요구 흐름을 기준으로 사전 연계 시나리오 정립 필요</w:t>
            </w:r>
          </w:p>
        </w:tc>
      </w:tr>
      <w:tr w:rsidR="00B35852" w:rsidRPr="00B35852" w14:paraId="37006E4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ED18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기존 도구 정리 및 통합 전략 필요</w:t>
            </w:r>
          </w:p>
        </w:tc>
        <w:tc>
          <w:tcPr>
            <w:tcW w:w="0" w:type="auto"/>
            <w:hideMark/>
          </w:tcPr>
          <w:p w14:paraId="42C9139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엑셀, 워드, Jira, 문서 서버 등으로 분산된 요구 기록 체계를 어떻게 일괄 정리하고 통합할지에 대한 전략 필요</w:t>
            </w:r>
          </w:p>
        </w:tc>
      </w:tr>
      <w:tr w:rsidR="00B35852" w:rsidRPr="00B35852" w14:paraId="7FB75149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27F84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워크플로우 설계와 승인정책 매핑</w:t>
            </w:r>
          </w:p>
        </w:tc>
        <w:tc>
          <w:tcPr>
            <w:tcW w:w="0" w:type="auto"/>
            <w:hideMark/>
          </w:tcPr>
          <w:p w14:paraId="5D32C4D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조직 내 승인자, 책임자, 영향 분석자 등의 R&amp;R 구조에 따라 승인 정책과 워크플로우를 사전 설계 필요</w:t>
            </w:r>
          </w:p>
        </w:tc>
      </w:tr>
      <w:tr w:rsidR="00B35852" w:rsidRPr="00B35852" w14:paraId="317B3C8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6592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표준 요구 메타데이터 정의</w:t>
            </w:r>
          </w:p>
        </w:tc>
        <w:tc>
          <w:tcPr>
            <w:tcW w:w="0" w:type="auto"/>
            <w:hideMark/>
          </w:tcPr>
          <w:p w14:paraId="0C86FBE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우선순위, 영향도, 변경 사유, 상태값 등 요구 메타데이터를 표준화하지 않으면 도구가 단순 저장소로 전락</w:t>
            </w:r>
          </w:p>
        </w:tc>
      </w:tr>
      <w:tr w:rsidR="00B35852" w:rsidRPr="00B35852" w14:paraId="6AA652B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E4FA0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API 및 시스템 연계 개발 인력 확보</w:t>
            </w:r>
          </w:p>
        </w:tc>
        <w:tc>
          <w:tcPr>
            <w:tcW w:w="0" w:type="auto"/>
            <w:hideMark/>
          </w:tcPr>
          <w:p w14:paraId="08D190A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대부분의 고급 도구는 REST API 기반 확장을 전제로 하므로, 연계 및 운영 자동화를 위한 기술 인력 필요</w:t>
            </w:r>
          </w:p>
        </w:tc>
      </w:tr>
      <w:tr w:rsidR="00B35852" w:rsidRPr="00B35852" w14:paraId="7A1D65F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03BB5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도입 초반 사용자 수용성 확보 전략</w:t>
            </w:r>
          </w:p>
        </w:tc>
        <w:tc>
          <w:tcPr>
            <w:tcW w:w="0" w:type="auto"/>
            <w:hideMark/>
          </w:tcPr>
          <w:p w14:paraId="2EBF409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실 사용자에게 도구 사용이 “추가 업무”로 인식되지 않도록 UI/UX 튜닝, 단계별 도입 전략 필요</w:t>
            </w:r>
          </w:p>
        </w:tc>
      </w:tr>
    </w:tbl>
    <w:p w14:paraId="19A57909" w14:textId="047DE0D8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  <w:lang w:val="en-US"/>
        </w:rPr>
      </w:pPr>
      <w:r w:rsidRPr="00B35852">
        <w:rPr>
          <w:rFonts w:ascii="새굴림" w:eastAsia="새굴림" w:hAnsi="새굴림" w:hint="eastAsia"/>
          <w:lang w:val="en-US"/>
        </w:rPr>
        <w:t>도입</w:t>
      </w:r>
      <w:r>
        <w:rPr>
          <w:rFonts w:ascii="새굴림" w:eastAsia="새굴림" w:hAnsi="새굴림" w:hint="eastAsia"/>
          <w:lang w:val="en-US"/>
        </w:rPr>
        <w:t xml:space="preserve"> 이전에 반드시 요구흐름 기준의 연계 시나리오를 명확히 설계하고,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조직내 사용자 역할 기반 워크플로우/메타정보 체계 정립이 선행되어야 한다.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툴도입은 프로젝트가 아닌 전사 체계 개선 작업의 일부로 접근 해야 된다.</w:t>
      </w:r>
    </w:p>
    <w:p w14:paraId="63BDBCE9" w14:textId="293DACF1" w:rsidR="00644D24" w:rsidRDefault="0021680A" w:rsidP="009814EB">
      <w:pPr>
        <w:pStyle w:val="30"/>
        <w:rPr>
          <w:lang w:val="en-US"/>
        </w:rPr>
      </w:pPr>
      <w:bookmarkStart w:id="28" w:name="_Toc196227030"/>
      <w:r w:rsidRPr="00A17327">
        <w:rPr>
          <w:rFonts w:hint="eastAsia"/>
          <w:lang w:val="en-US"/>
        </w:rPr>
        <w:t>기업환경에서</w:t>
      </w:r>
      <w:r w:rsidRPr="00A17327">
        <w:rPr>
          <w:rFonts w:hint="eastAsia"/>
          <w:lang w:val="en-US"/>
        </w:rPr>
        <w:t xml:space="preserve"> </w:t>
      </w:r>
      <w:r w:rsidR="00B03E5C">
        <w:rPr>
          <w:rFonts w:hint="eastAsia"/>
          <w:lang w:val="en-US"/>
        </w:rPr>
        <w:t>요구사항</w:t>
      </w:r>
      <w:r w:rsidR="00B03E5C">
        <w:rPr>
          <w:rFonts w:hint="eastAsia"/>
          <w:lang w:val="en-US"/>
        </w:rPr>
        <w:t xml:space="preserve"> </w:t>
      </w:r>
      <w:r w:rsidR="00B03E5C">
        <w:rPr>
          <w:rFonts w:hint="eastAsia"/>
          <w:lang w:val="en-US"/>
        </w:rPr>
        <w:t>변경관리</w:t>
      </w:r>
      <w:r w:rsidR="00B03E5C">
        <w:rPr>
          <w:rFonts w:hint="eastAsia"/>
          <w:lang w:val="en-US"/>
        </w:rPr>
        <w:t xml:space="preserve"> </w:t>
      </w:r>
      <w:r w:rsidR="00B03E5C">
        <w:rPr>
          <w:rFonts w:hint="eastAsia"/>
          <w:lang w:val="en-US"/>
        </w:rPr>
        <w:t>툴</w:t>
      </w:r>
      <w:r w:rsidRPr="00A17327">
        <w:rPr>
          <w:rFonts w:hint="eastAsia"/>
          <w:lang w:val="en-US"/>
        </w:rPr>
        <w:t xml:space="preserve"> </w:t>
      </w:r>
      <w:r w:rsidRPr="00A17327">
        <w:rPr>
          <w:rFonts w:hint="eastAsia"/>
          <w:lang w:val="en-US"/>
        </w:rPr>
        <w:t>선택</w:t>
      </w:r>
      <w:r w:rsidRPr="00A17327">
        <w:rPr>
          <w:rFonts w:hint="eastAsia"/>
          <w:lang w:val="en-US"/>
        </w:rPr>
        <w:t xml:space="preserve"> </w:t>
      </w:r>
      <w:r w:rsidRPr="00A17327">
        <w:rPr>
          <w:rFonts w:hint="eastAsia"/>
          <w:lang w:val="en-US"/>
        </w:rPr>
        <w:t>시</w:t>
      </w:r>
      <w:r w:rsidRPr="00A17327">
        <w:rPr>
          <w:rFonts w:hint="eastAsia"/>
          <w:lang w:val="en-US"/>
        </w:rPr>
        <w:t xml:space="preserve"> </w:t>
      </w:r>
      <w:r w:rsidRPr="00A17327">
        <w:rPr>
          <w:rFonts w:hint="eastAsia"/>
          <w:lang w:val="en-US"/>
        </w:rPr>
        <w:t>고려</w:t>
      </w:r>
      <w:r w:rsidRPr="00A17327">
        <w:rPr>
          <w:rFonts w:hint="eastAsia"/>
          <w:lang w:val="en-US"/>
        </w:rPr>
        <w:t xml:space="preserve"> </w:t>
      </w:r>
      <w:r w:rsidRPr="00A17327">
        <w:rPr>
          <w:rFonts w:hint="eastAsia"/>
          <w:lang w:val="en-US"/>
        </w:rPr>
        <w:t>요소</w:t>
      </w:r>
      <w:bookmarkEnd w:id="28"/>
    </w:p>
    <w:p w14:paraId="38723CDA" w14:textId="77777777" w:rsidR="00B35852" w:rsidRPr="00B35852" w:rsidRDefault="00B35852" w:rsidP="00B35852">
      <w:pPr>
        <w:rPr>
          <w:rFonts w:ascii="새굴림" w:eastAsia="새굴림" w:hAnsi="새굴림"/>
          <w:lang w:val="en-US"/>
        </w:rPr>
      </w:pPr>
      <w:r w:rsidRPr="00B35852">
        <w:rPr>
          <w:rFonts w:ascii="새굴림" w:eastAsia="새굴림" w:hAnsi="새굴림" w:hint="eastAsia"/>
          <w:lang w:val="en-US"/>
        </w:rPr>
        <w:t>도구의</w:t>
      </w:r>
      <w:r>
        <w:rPr>
          <w:rFonts w:ascii="새굴림" w:eastAsia="새굴림" w:hAnsi="새굴림" w:hint="eastAsia"/>
          <w:lang w:val="en-US"/>
        </w:rPr>
        <w:t xml:space="preserve"> 완성도 보다 더 중요한 것은 우리조직에 이 도구가 정착 가능한가입니다.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아래는 조직의 성숙,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산업특성,</w:t>
      </w:r>
      <w:r>
        <w:rPr>
          <w:rFonts w:ascii="새굴림" w:eastAsia="새굴림" w:hAnsi="새굴림"/>
          <w:lang w:val="en-US"/>
        </w:rPr>
        <w:t xml:space="preserve"> </w:t>
      </w:r>
      <w:r>
        <w:rPr>
          <w:rFonts w:ascii="새굴림" w:eastAsia="새굴림" w:hAnsi="새굴림" w:hint="eastAsia"/>
          <w:lang w:val="en-US"/>
        </w:rPr>
        <w:t>인프라 조건에 따라 툴을 평가할 때 반드시 고려해야 할 요소입니다.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53"/>
        <w:gridCol w:w="7075"/>
      </w:tblGrid>
      <w:tr w:rsidR="00B35852" w:rsidRPr="00B35852" w14:paraId="0582B602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119553BC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8BA134A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</w:tr>
      <w:tr w:rsidR="00B35852" w:rsidRPr="00B35852" w14:paraId="5799FEF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D2014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조직의 개발방식</w:t>
            </w:r>
          </w:p>
        </w:tc>
        <w:tc>
          <w:tcPr>
            <w:tcW w:w="0" w:type="auto"/>
            <w:hideMark/>
          </w:tcPr>
          <w:p w14:paraId="7B145F5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Agile 기반이면 Jira 계열, 규제 기반이면 CodeBeamer/DOORS/Polarion이 유리</w:t>
            </w:r>
          </w:p>
        </w:tc>
      </w:tr>
      <w:tr w:rsidR="00B35852" w:rsidRPr="00B35852" w14:paraId="563B0A2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75EC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DevOps 생태계의 성숙도</w:t>
            </w:r>
          </w:p>
        </w:tc>
        <w:tc>
          <w:tcPr>
            <w:tcW w:w="0" w:type="auto"/>
            <w:hideMark/>
          </w:tcPr>
          <w:p w14:paraId="665B438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Jenkins, Git, Azure DevOps 등을 이미 사용 중인 조직은 연계가 쉬운 도구 선택 필요</w:t>
            </w:r>
          </w:p>
        </w:tc>
      </w:tr>
      <w:tr w:rsidR="00B35852" w:rsidRPr="00B35852" w14:paraId="6275934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07DA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관리의 전사 통합 여부</w:t>
            </w:r>
          </w:p>
        </w:tc>
        <w:tc>
          <w:tcPr>
            <w:tcW w:w="0" w:type="auto"/>
            <w:hideMark/>
          </w:tcPr>
          <w:p w14:paraId="57E0B46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프로젝트 단위가 아닌, 전사 요구사항 통합을 원한다면 EA 기반 연계 기능 필수</w:t>
            </w:r>
          </w:p>
        </w:tc>
      </w:tr>
      <w:tr w:rsidR="00B35852" w:rsidRPr="00B35852" w14:paraId="1ECA778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F1B86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내부 감사 및 규제 대응 수준</w:t>
            </w:r>
          </w:p>
        </w:tc>
        <w:tc>
          <w:tcPr>
            <w:tcW w:w="0" w:type="auto"/>
            <w:hideMark/>
          </w:tcPr>
          <w:p w14:paraId="19EFC7A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감사 이력, 변경 로그, 승인 워크플로우가 필수인 조직은 Helix RM, CodeBeamer 등이 적합</w:t>
            </w:r>
          </w:p>
        </w:tc>
      </w:tr>
      <w:tr w:rsidR="00B35852" w:rsidRPr="00B35852" w14:paraId="2C401E19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8628A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전문 운영 인력 확보 여부</w:t>
            </w:r>
          </w:p>
        </w:tc>
        <w:tc>
          <w:tcPr>
            <w:tcW w:w="0" w:type="auto"/>
            <w:hideMark/>
          </w:tcPr>
          <w:p w14:paraId="51C9229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커스터마이징 및 스크립트 설정 가능한 인력의 유무에 따라 복잡한 도구 도입 여부 판단</w:t>
            </w:r>
          </w:p>
        </w:tc>
      </w:tr>
      <w:tr w:rsidR="00B35852" w:rsidRPr="00B35852" w14:paraId="1ADAF4F0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F5D8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협업 중심 조직인지 여부</w:t>
            </w:r>
          </w:p>
        </w:tc>
        <w:tc>
          <w:tcPr>
            <w:tcW w:w="0" w:type="auto"/>
            <w:hideMark/>
          </w:tcPr>
          <w:p w14:paraId="5842EF1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실시간 협업, 사용자 편의 중심이라면 Jama 또는 Jira 기반 도구의 수용성이 높음</w:t>
            </w:r>
          </w:p>
        </w:tc>
      </w:tr>
    </w:tbl>
    <w:p w14:paraId="71D309FE" w14:textId="5039B4AF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B35852">
        <w:rPr>
          <w:rFonts w:ascii="새굴림" w:eastAsia="새굴림" w:hAnsi="새굴림" w:hint="eastAsia"/>
        </w:rPr>
        <w:t>기술보다 중요한 건</w:t>
      </w:r>
      <w:r>
        <w:rPr>
          <w:rFonts w:ascii="새굴림" w:eastAsia="새굴림" w:hAnsi="새굴림" w:hint="eastAsia"/>
        </w:rPr>
        <w:t xml:space="preserve"> 조직의 수용력과 전략 정합성이다.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시스템 성숙도,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인프라,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사용자 문화에 따라 도구의 도입 난이도와 효과는 극단적으로 달라진다.</w:t>
      </w:r>
    </w:p>
    <w:p w14:paraId="1ADF383C" w14:textId="3DBB2BD3" w:rsidR="00644D24" w:rsidRDefault="00B03E5C" w:rsidP="009814EB">
      <w:pPr>
        <w:pStyle w:val="30"/>
      </w:pPr>
      <w:bookmarkStart w:id="29" w:name="_Toc196227031"/>
      <w:r>
        <w:t>요구사항</w:t>
      </w:r>
      <w:r>
        <w:t xml:space="preserve"> </w:t>
      </w:r>
      <w:r>
        <w:t>변경관리</w:t>
      </w:r>
      <w:r>
        <w:t xml:space="preserve"> </w:t>
      </w:r>
      <w:r>
        <w:t>툴</w:t>
      </w:r>
      <w:r w:rsidR="006C1213" w:rsidRPr="00A17327">
        <w:t xml:space="preserve"> </w:t>
      </w:r>
      <w:r w:rsidR="006C1213" w:rsidRPr="00A17327">
        <w:t>도입</w:t>
      </w:r>
      <w:r w:rsidR="006C1213" w:rsidRPr="00A17327">
        <w:t xml:space="preserve"> </w:t>
      </w:r>
      <w:r w:rsidR="006C1213" w:rsidRPr="00A17327">
        <w:t>시</w:t>
      </w:r>
      <w:r w:rsidR="006C1213" w:rsidRPr="00A17327">
        <w:t xml:space="preserve"> </w:t>
      </w:r>
      <w:r w:rsidR="006C1213" w:rsidRPr="00A17327">
        <w:t>미래</w:t>
      </w:r>
      <w:r w:rsidR="006C1213" w:rsidRPr="00A17327">
        <w:t xml:space="preserve"> </w:t>
      </w:r>
      <w:r w:rsidR="006C1213" w:rsidRPr="00A17327">
        <w:t>대응을</w:t>
      </w:r>
      <w:r w:rsidR="006C1213" w:rsidRPr="00A17327">
        <w:t xml:space="preserve"> </w:t>
      </w:r>
      <w:r w:rsidR="006C1213" w:rsidRPr="00A17327">
        <w:t>위한</w:t>
      </w:r>
      <w:r w:rsidR="006C1213" w:rsidRPr="00A17327">
        <w:t xml:space="preserve"> </w:t>
      </w:r>
      <w:r w:rsidR="006C1213" w:rsidRPr="00A17327">
        <w:t>전략적</w:t>
      </w:r>
      <w:r w:rsidR="006C1213" w:rsidRPr="00A17327">
        <w:t xml:space="preserve"> </w:t>
      </w:r>
      <w:r w:rsidR="006C1213" w:rsidRPr="00A17327">
        <w:t>시사점</w:t>
      </w:r>
      <w:bookmarkEnd w:id="29"/>
    </w:p>
    <w:p w14:paraId="5697AF00" w14:textId="4B7FC99E" w:rsidR="00B35852" w:rsidRPr="00B35852" w:rsidRDefault="00B35852" w:rsidP="00B35852">
      <w:pPr>
        <w:rPr>
          <w:rFonts w:ascii="새굴림" w:eastAsia="새굴림" w:hAnsi="새굴림"/>
        </w:rPr>
      </w:pPr>
      <w:r w:rsidRPr="00B35852">
        <w:rPr>
          <w:rFonts w:ascii="새굴림" w:eastAsia="새굴림" w:hAnsi="새굴림" w:hint="eastAsia"/>
        </w:rPr>
        <w:t>요구</w:t>
      </w:r>
      <w:r>
        <w:rPr>
          <w:rFonts w:ascii="새굴림" w:eastAsia="새굴림" w:hAnsi="새굴림" w:hint="eastAsia"/>
        </w:rPr>
        <w:t>사항 변경관리툴의 기술은 고도화되고 있으며,</w:t>
      </w:r>
      <w:r>
        <w:rPr>
          <w:rFonts w:ascii="새굴림" w:eastAsia="새굴림" w:hAnsi="새굴림"/>
        </w:rPr>
        <w:t xml:space="preserve"> AI </w:t>
      </w:r>
      <w:r>
        <w:rPr>
          <w:rFonts w:ascii="새굴림" w:eastAsia="새굴림" w:hAnsi="새굴림" w:hint="eastAsia"/>
        </w:rPr>
        <w:t>기반 요구 자동화, 모델 기반 연계 확대,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데이터 기반 예측 기술로 진화 중입니다.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이제는 현재의 도구를 선택하는 것이 아니라,</w:t>
      </w:r>
      <w:r>
        <w:rPr>
          <w:rFonts w:ascii="새굴림" w:eastAsia="새굴림" w:hAnsi="새굴림"/>
        </w:rPr>
        <w:t xml:space="preserve"> 3~5</w:t>
      </w:r>
      <w:r>
        <w:rPr>
          <w:rFonts w:ascii="새굴림" w:eastAsia="새굴림" w:hAnsi="새굴림" w:hint="eastAsia"/>
        </w:rPr>
        <w:t>년 후에도 대응 가능한 기반을 선택해야 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711"/>
        <w:gridCol w:w="6917"/>
      </w:tblGrid>
      <w:tr w:rsidR="00B35852" w:rsidRPr="00B35852" w14:paraId="3A412C52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14218305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전략방향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4AC1F7F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</w:tr>
      <w:tr w:rsidR="00B35852" w:rsidRPr="00B35852" w14:paraId="539AF86E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E0FD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“연결성 중심”으로 구조 재설계</w:t>
            </w:r>
          </w:p>
        </w:tc>
        <w:tc>
          <w:tcPr>
            <w:tcW w:w="0" w:type="auto"/>
            <w:hideMark/>
          </w:tcPr>
          <w:p w14:paraId="5AC1B07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단일 기능보다 ALM, DevOps, BPM, 데이터 구조와 통합 가능한 유연한 플랫폼 도입 필요</w:t>
            </w:r>
          </w:p>
        </w:tc>
      </w:tr>
      <w:tr w:rsidR="00B35852" w:rsidRPr="00B35852" w14:paraId="595AA41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966D4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단계별 도입 전략 적용</w:t>
            </w:r>
          </w:p>
        </w:tc>
        <w:tc>
          <w:tcPr>
            <w:tcW w:w="0" w:type="auto"/>
            <w:hideMark/>
          </w:tcPr>
          <w:p w14:paraId="642ACF2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파일럿 프로젝트 기반 도입 → 전사 확대 순으로 이행 전략 구체화 필요</w:t>
            </w:r>
          </w:p>
        </w:tc>
      </w:tr>
      <w:tr w:rsidR="00B35852" w:rsidRPr="00B35852" w14:paraId="02A529B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5459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AI 기반 요구 분석 체계 준비</w:t>
            </w:r>
          </w:p>
        </w:tc>
        <w:tc>
          <w:tcPr>
            <w:tcW w:w="0" w:type="auto"/>
            <w:hideMark/>
          </w:tcPr>
          <w:p w14:paraId="335C9AA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유사 요구 자동 분류, 변경 유사성 탐지, 중복 경고 기능 확보 가능성 고려</w:t>
            </w:r>
          </w:p>
        </w:tc>
      </w:tr>
      <w:tr w:rsidR="00B35852" w:rsidRPr="00B35852" w14:paraId="02682650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D5A46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표준 기반 아키텍처 우선 적용</w:t>
            </w:r>
          </w:p>
        </w:tc>
        <w:tc>
          <w:tcPr>
            <w:tcW w:w="0" w:type="auto"/>
            <w:hideMark/>
          </w:tcPr>
          <w:p w14:paraId="6DBCE34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ReqIF, OSLC, REST 기반 연계 가능한 구조를 우선 적용하여 확장성 확보</w:t>
            </w:r>
          </w:p>
        </w:tc>
      </w:tr>
      <w:tr w:rsidR="00B35852" w:rsidRPr="00B35852" w14:paraId="3A0A340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286ED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모델 연계(MBSE) 체계 준비</w:t>
            </w:r>
          </w:p>
        </w:tc>
        <w:tc>
          <w:tcPr>
            <w:tcW w:w="0" w:type="auto"/>
            <w:hideMark/>
          </w:tcPr>
          <w:p w14:paraId="404F375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DOORS, Polarion 기반 SysML, BPMN과의 연계가 가능하도록 모델 설계 체계 미리 정비</w:t>
            </w:r>
          </w:p>
        </w:tc>
      </w:tr>
      <w:tr w:rsidR="00B35852" w:rsidRPr="00B35852" w14:paraId="5A4236BC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BF32D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내부 역량 내재화 중심 도입</w:t>
            </w:r>
          </w:p>
        </w:tc>
        <w:tc>
          <w:tcPr>
            <w:tcW w:w="0" w:type="auto"/>
            <w:hideMark/>
          </w:tcPr>
          <w:p w14:paraId="122CC30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도구를 외부 벤더에 의존하지 않고, 내부 운영·설정 역량을 확보하는 방향으로 전략 설정</w:t>
            </w:r>
          </w:p>
        </w:tc>
      </w:tr>
    </w:tbl>
    <w:p w14:paraId="05546463" w14:textId="40384A4B" w:rsidR="00B35852" w:rsidRDefault="00B35852" w:rsidP="00BB365B">
      <w:pPr>
        <w:spacing w:before="100" w:beforeAutospacing="1" w:after="100" w:afterAutospacing="1" w:line="240" w:lineRule="auto"/>
        <w:jc w:val="left"/>
        <w:rPr>
          <w:rFonts w:ascii="새굴림" w:eastAsia="새굴림" w:hAnsi="새굴림" w:hint="eastAsia"/>
        </w:rPr>
      </w:pPr>
      <w:r>
        <w:rPr>
          <w:rFonts w:ascii="새굴림" w:eastAsia="새굴림" w:hAnsi="새굴림" w:hint="eastAsia"/>
        </w:rPr>
        <w:t xml:space="preserve">툴 도입은 종착점이 아니라 조직 전략 및 </w:t>
      </w:r>
      <w:r>
        <w:rPr>
          <w:rFonts w:ascii="새굴림" w:eastAsia="새굴림" w:hAnsi="새굴림"/>
        </w:rPr>
        <w:t xml:space="preserve">IT </w:t>
      </w:r>
      <w:r>
        <w:rPr>
          <w:rFonts w:ascii="새굴림" w:eastAsia="새굴림" w:hAnsi="새굴림" w:hint="eastAsia"/>
        </w:rPr>
        <w:t>구조 혁신의 출발점이다.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미래 변화에 유연하게 대응하려면 지금의 선택은 구조 중심 사고와 연계성 확보 전략이 기반이 되어야 한다.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기술은 계속 진화하므로,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도입 이후의 운영 내재화 전략이 중요하다.</w:t>
      </w:r>
    </w:p>
    <w:p w14:paraId="2E65729C" w14:textId="21FE52A0" w:rsidR="00536B2D" w:rsidRDefault="00536B2D" w:rsidP="00536B2D">
      <w:pPr>
        <w:pStyle w:val="2"/>
        <w:rPr>
          <w:rFonts w:ascii="새굴림" w:eastAsia="새굴림" w:hAnsi="새굴림"/>
        </w:rPr>
      </w:pPr>
      <w:bookmarkStart w:id="30" w:name="_Toc196227032"/>
      <w:r w:rsidRPr="00A17327">
        <w:rPr>
          <w:rFonts w:ascii="새굴림" w:eastAsia="새굴림" w:hAnsi="새굴림"/>
        </w:rPr>
        <w:t xml:space="preserve">기술 트렌드별 영향 </w:t>
      </w:r>
      <w:r w:rsidR="00B03E5C">
        <w:rPr>
          <w:rFonts w:ascii="새굴림" w:eastAsia="새굴림" w:hAnsi="새굴림"/>
        </w:rPr>
        <w:t>요구사항 변경관리 툴</w:t>
      </w:r>
      <w:r w:rsidRPr="00A17327">
        <w:rPr>
          <w:rFonts w:ascii="새굴림" w:eastAsia="새굴림" w:hAnsi="새굴림"/>
        </w:rPr>
        <w:t xml:space="preserve"> 및 기술 연계 설명</w:t>
      </w:r>
      <w:bookmarkEnd w:id="30"/>
    </w:p>
    <w:p w14:paraId="538F4419" w14:textId="77777777" w:rsidR="00B35852" w:rsidRPr="00B35852" w:rsidRDefault="00B35852" w:rsidP="00BB365B">
      <w:pPr>
        <w:jc w:val="left"/>
        <w:rPr>
          <w:rFonts w:ascii="새굴림" w:eastAsia="새굴림" w:hAnsi="새굴림" w:cs="굴림"/>
          <w:szCs w:val="20"/>
        </w:rPr>
      </w:pPr>
      <w:r>
        <w:rPr>
          <w:rFonts w:ascii="새굴림" w:eastAsia="새굴림" w:hAnsi="새굴림" w:hint="eastAsia"/>
        </w:rPr>
        <w:t xml:space="preserve">요구사항 변경관리툴은 </w:t>
      </w:r>
      <w:r>
        <w:rPr>
          <w:rFonts w:ascii="새굴림" w:eastAsia="새굴림" w:hAnsi="새굴림"/>
        </w:rPr>
        <w:t xml:space="preserve">EA </w:t>
      </w:r>
      <w:r>
        <w:rPr>
          <w:rFonts w:ascii="새굴림" w:eastAsia="새굴림" w:hAnsi="새굴림" w:hint="eastAsia"/>
        </w:rPr>
        <w:t>모델링,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프로세스 설계,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시스템 설계,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테스트 설계 등과 유기적으로 연결 되는 것이 필수적이다.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특히 현재 기술 트렌드는 </w:t>
      </w:r>
      <w:r>
        <w:rPr>
          <w:rFonts w:ascii="새굴림" w:eastAsia="새굴림" w:hAnsi="새굴림"/>
        </w:rPr>
        <w:t xml:space="preserve">MBSE(Model Based Systems Engineering), </w:t>
      </w:r>
      <w:r>
        <w:rPr>
          <w:rFonts w:ascii="새굴림" w:eastAsia="새굴림" w:hAnsi="새굴림" w:hint="eastAsia"/>
        </w:rPr>
        <w:t>DevOps 통합,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API-First 아키텍처 등으로 이동하고 있으며,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이와 같은 기술 </w:t>
      </w:r>
      <w:proofErr w:type="gramStart"/>
      <w:r>
        <w:rPr>
          <w:rFonts w:ascii="새굴림" w:eastAsia="새굴림" w:hAnsi="새굴림" w:hint="eastAsia"/>
        </w:rPr>
        <w:t xml:space="preserve">변화는 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모델링</w:t>
      </w:r>
      <w:proofErr w:type="gramEnd"/>
      <w:r>
        <w:rPr>
          <w:rFonts w:ascii="새굴림" w:eastAsia="새굴림" w:hAnsi="새굴림" w:hint="eastAsia"/>
        </w:rPr>
        <w:t xml:space="preserve"> 도구와 요구사항 관리도구의 아키텍처 통합을 요구합니다.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이에 따라 각 기술트렌드가 요구사항 변경관리툴 및 모델링 도구에 미치는 영향과 전략적 연계 포인트를 아래와 같이 정리합니다.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33"/>
        <w:gridCol w:w="2094"/>
        <w:gridCol w:w="3157"/>
        <w:gridCol w:w="2744"/>
      </w:tblGrid>
      <w:tr w:rsidR="00B35852" w:rsidRPr="00B35852" w14:paraId="1542594D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A34590F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기술 트렌드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5497676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영향받는 모델링툴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E523075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연계기술 특징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219DD0E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적용 및 도입 시사점</w:t>
            </w:r>
          </w:p>
        </w:tc>
      </w:tr>
      <w:tr w:rsidR="00B35852" w:rsidRPr="00B35852" w14:paraId="745BEEBD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8921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lastRenderedPageBreak/>
              <w:t>MBSE (모델 기반 시스템 설계)</w:t>
            </w:r>
          </w:p>
        </w:tc>
        <w:tc>
          <w:tcPr>
            <w:tcW w:w="0" w:type="auto"/>
            <w:hideMark/>
          </w:tcPr>
          <w:p w14:paraId="1FB8B81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Rhapsody, MagicDraw, Cameo, Visual Paradigm</w:t>
            </w:r>
          </w:p>
        </w:tc>
        <w:tc>
          <w:tcPr>
            <w:tcW w:w="0" w:type="auto"/>
            <w:hideMark/>
          </w:tcPr>
          <w:p w14:paraId="0C7B5EB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SysML, UML, BPMN 등 모델 객체와 요구사항 간 양방향 연결 및 추적</w:t>
            </w:r>
          </w:p>
        </w:tc>
        <w:tc>
          <w:tcPr>
            <w:tcW w:w="0" w:type="auto"/>
            <w:hideMark/>
          </w:tcPr>
          <w:p w14:paraId="73ED5ED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DOORS, Polarion과 통합 시 시스템 설계부터 요구 변경까지 자동 반영 가능. MBSE 기반 조직에 필수</w:t>
            </w:r>
          </w:p>
        </w:tc>
      </w:tr>
      <w:tr w:rsidR="00B35852" w:rsidRPr="00B35852" w14:paraId="0A961F6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2AF1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BPM 기반 프로세스 통제</w:t>
            </w:r>
          </w:p>
        </w:tc>
        <w:tc>
          <w:tcPr>
            <w:tcW w:w="0" w:type="auto"/>
            <w:hideMark/>
          </w:tcPr>
          <w:p w14:paraId="6463C48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ARIS, Adonis, Bizagi, iGrafx</w:t>
            </w:r>
          </w:p>
        </w:tc>
        <w:tc>
          <w:tcPr>
            <w:tcW w:w="0" w:type="auto"/>
            <w:hideMark/>
          </w:tcPr>
          <w:p w14:paraId="627700E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프로세스 모델(BPMN)과 요구사항 항목을 맵핑하여 프로세스 변화 → 요구 자동 연동</w:t>
            </w:r>
          </w:p>
        </w:tc>
        <w:tc>
          <w:tcPr>
            <w:tcW w:w="0" w:type="auto"/>
            <w:hideMark/>
          </w:tcPr>
          <w:p w14:paraId="0A69740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요구사항을 업무단 중심으로 체계화하려는 EA/PMO 조직에서 강력한 연계 전략 수립 필요</w:t>
            </w:r>
          </w:p>
        </w:tc>
      </w:tr>
      <w:tr w:rsidR="00B35852" w:rsidRPr="00B35852" w14:paraId="1A5EC2D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F252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EA 기반 통합 구조 설계</w:t>
            </w:r>
          </w:p>
        </w:tc>
        <w:tc>
          <w:tcPr>
            <w:tcW w:w="0" w:type="auto"/>
            <w:hideMark/>
          </w:tcPr>
          <w:p w14:paraId="5D81439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Sparx EA, Enterprise Architect, ADOxx, Archi</w:t>
            </w:r>
          </w:p>
        </w:tc>
        <w:tc>
          <w:tcPr>
            <w:tcW w:w="0" w:type="auto"/>
            <w:hideMark/>
          </w:tcPr>
          <w:p w14:paraId="430B3D2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EA 구성요소(업무, 응용, 정보, 기술)와 요구 간 정합성 확보 및 관계 시각화</w:t>
            </w:r>
          </w:p>
        </w:tc>
        <w:tc>
          <w:tcPr>
            <w:tcW w:w="0" w:type="auto"/>
            <w:hideMark/>
          </w:tcPr>
          <w:p w14:paraId="213571E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ArchiMate 기반으로 요구사항 변경이 EA View로 반영됨. TOGAF/DoDAF 기반 EA 조직의 기본 연결 구조</w:t>
            </w:r>
          </w:p>
        </w:tc>
      </w:tr>
      <w:tr w:rsidR="00B35852" w:rsidRPr="00B35852" w14:paraId="0157F2BE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5A6D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DevOps 파이프라인 통합</w:t>
            </w:r>
          </w:p>
        </w:tc>
        <w:tc>
          <w:tcPr>
            <w:tcW w:w="0" w:type="auto"/>
            <w:hideMark/>
          </w:tcPr>
          <w:p w14:paraId="16BE862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Jenkins, GitHub Actions, Azure DevOps</w:t>
            </w:r>
          </w:p>
        </w:tc>
        <w:tc>
          <w:tcPr>
            <w:tcW w:w="0" w:type="auto"/>
            <w:hideMark/>
          </w:tcPr>
          <w:p w14:paraId="262D96A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 관리도구와 개발·테스트 플랫폼 간 Webhook/API 기반 자동화 흐름</w:t>
            </w:r>
          </w:p>
        </w:tc>
        <w:tc>
          <w:tcPr>
            <w:tcW w:w="0" w:type="auto"/>
            <w:hideMark/>
          </w:tcPr>
          <w:p w14:paraId="3DF8801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Jira, Modern Requirements는 파이프라인 중심 요구 처리에 최적화. CI/CD 조직은 연계 시나리오 설계 선행 필수</w:t>
            </w:r>
          </w:p>
        </w:tc>
      </w:tr>
      <w:tr w:rsidR="00B35852" w:rsidRPr="00B35852" w14:paraId="2E2596C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80F75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API-First / Microservice Architecture</w:t>
            </w:r>
          </w:p>
        </w:tc>
        <w:tc>
          <w:tcPr>
            <w:tcW w:w="0" w:type="auto"/>
            <w:hideMark/>
          </w:tcPr>
          <w:p w14:paraId="1E45CA5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Stoplight, Swagger, Postman, AsyncAPI</w:t>
            </w:r>
          </w:p>
        </w:tc>
        <w:tc>
          <w:tcPr>
            <w:tcW w:w="0" w:type="auto"/>
            <w:hideMark/>
          </w:tcPr>
          <w:p w14:paraId="766FE12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API 스펙과 요구사항을 맵핑하고 테스트/문서화/버전관리를 자동화</w:t>
            </w:r>
          </w:p>
        </w:tc>
        <w:tc>
          <w:tcPr>
            <w:tcW w:w="0" w:type="auto"/>
            <w:hideMark/>
          </w:tcPr>
          <w:p w14:paraId="3D1D753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요구사항이 API 계약 수준으로 관리되어야 함. API 기반 조직은 요구-서비스 매핑 체계 우선 정립 필요</w:t>
            </w:r>
          </w:p>
        </w:tc>
      </w:tr>
      <w:tr w:rsidR="00B35852" w:rsidRPr="00B35852" w14:paraId="0E97F78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5BF5B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디지털 트윈/디지털 스레드</w:t>
            </w:r>
          </w:p>
        </w:tc>
        <w:tc>
          <w:tcPr>
            <w:tcW w:w="0" w:type="auto"/>
            <w:hideMark/>
          </w:tcPr>
          <w:p w14:paraId="245B045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PTC ThingWorx, Siemens NX, Dassault 3DEXPERIENCE</w:t>
            </w:r>
          </w:p>
        </w:tc>
        <w:tc>
          <w:tcPr>
            <w:tcW w:w="0" w:type="auto"/>
            <w:hideMark/>
          </w:tcPr>
          <w:p w14:paraId="52C14D7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물리 시스템과 디지털 모델이 실시간 연동되며, 요구사항은 모델 속 제약조건으로 반영</w:t>
            </w:r>
          </w:p>
        </w:tc>
        <w:tc>
          <w:tcPr>
            <w:tcW w:w="0" w:type="auto"/>
            <w:hideMark/>
          </w:tcPr>
          <w:p w14:paraId="5CC50D3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제조, 설비, 항공우주, 전장부품 등 디지털 트윈 기반 기업은 요구사항이 곧 ‘제품 동작 조건’이 되므로 통합 아키텍처 필요</w:t>
            </w:r>
          </w:p>
        </w:tc>
      </w:tr>
      <w:tr w:rsidR="00B35852" w:rsidRPr="00B35852" w14:paraId="22C3FCA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D10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클라우드 네이티브 전환</w:t>
            </w:r>
          </w:p>
        </w:tc>
        <w:tc>
          <w:tcPr>
            <w:tcW w:w="0" w:type="auto"/>
            <w:hideMark/>
          </w:tcPr>
          <w:p w14:paraId="4F0200D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ArchiMate, AWS Cloud Modeler, Azure Diagrams</w:t>
            </w:r>
          </w:p>
        </w:tc>
        <w:tc>
          <w:tcPr>
            <w:tcW w:w="0" w:type="auto"/>
            <w:hideMark/>
          </w:tcPr>
          <w:p w14:paraId="1AE6D3C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요구사항이 인프라(서비스 메시, 서버리스, 컨테이너) 구성 요소와 직접 연결됨</w:t>
            </w:r>
          </w:p>
        </w:tc>
        <w:tc>
          <w:tcPr>
            <w:tcW w:w="0" w:type="auto"/>
            <w:hideMark/>
          </w:tcPr>
          <w:p w14:paraId="24566DE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인프라 변화에 따른 요구사항 대응이 자동화되어야 하며, IaC(Terraform 등) 기반 연계 설계 필요</w:t>
            </w:r>
          </w:p>
        </w:tc>
      </w:tr>
      <w:tr w:rsidR="00B35852" w:rsidRPr="00B35852" w14:paraId="3B9BAE1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F9D0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AI 기반 요구 분석 및 패턴 추적</w:t>
            </w:r>
          </w:p>
        </w:tc>
        <w:tc>
          <w:tcPr>
            <w:tcW w:w="0" w:type="auto"/>
            <w:hideMark/>
          </w:tcPr>
          <w:p w14:paraId="78F80F0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없음 (Emerging)</w:t>
            </w:r>
          </w:p>
        </w:tc>
        <w:tc>
          <w:tcPr>
            <w:tcW w:w="0" w:type="auto"/>
            <w:hideMark/>
          </w:tcPr>
          <w:p w14:paraId="5F645DB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AI가 요구 유사도 분석, 중복 제거, 변경 영향 범위 추천 등의 기능 수행 예정</w:t>
            </w:r>
          </w:p>
        </w:tc>
        <w:tc>
          <w:tcPr>
            <w:tcW w:w="0" w:type="auto"/>
            <w:hideMark/>
          </w:tcPr>
          <w:p w14:paraId="286B68A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현재는 Jama, Polarion이 베타 기능 제공 중. 향후 AI 기반 요구 사전 분석 기능이 도입될 것으로 전망됨</w:t>
            </w:r>
          </w:p>
        </w:tc>
      </w:tr>
    </w:tbl>
    <w:p w14:paraId="29455CEE" w14:textId="53928ACF" w:rsid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b/>
          <w:bCs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t xml:space="preserve">기술 트렌드가 변화함에 따라,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요구사항은 더 이상 문서화된 명세 수준이 아니라</w:t>
      </w:r>
      <w:r>
        <w:rPr>
          <w:rFonts w:ascii="새굴림" w:eastAsia="새굴림" w:hAnsi="새굴림" w:cs="굴림" w:hint="eastAsia"/>
          <w:b/>
          <w:bCs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모델, 프로세스, 서비스, 인프라와 실시간으로 연동되는 구조화된 정보 객체</w:t>
      </w:r>
      <w:r w:rsidRPr="00B35852">
        <w:rPr>
          <w:rFonts w:ascii="새굴림" w:eastAsia="새굴림" w:hAnsi="새굴림" w:cs="굴림"/>
          <w:szCs w:val="24"/>
          <w:lang w:val="en-US"/>
        </w:rPr>
        <w:t>가 되어가고 있습니다.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szCs w:val="24"/>
          <w:lang w:val="en-US"/>
        </w:rPr>
        <w:t xml:space="preserve">이에 따라, 요구사항 관리도구는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단독 도구가 아닌 기술 아키텍처 내 중심 흐름을 연계하는 허브 시스템</w:t>
      </w:r>
      <w:r w:rsidRPr="00B35852">
        <w:rPr>
          <w:rFonts w:ascii="새굴림" w:eastAsia="새굴림" w:hAnsi="새굴림" w:cs="굴림"/>
          <w:szCs w:val="24"/>
          <w:lang w:val="en-US"/>
        </w:rPr>
        <w:t>으로 설계되어야 하며,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szCs w:val="24"/>
          <w:lang w:val="en-US"/>
        </w:rPr>
        <w:t xml:space="preserve">도구 선택 시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단기 기능이 아니라 장기 기술 트렌드와의 정합성 중심으로 평가되어야 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35852" w:rsidRPr="00B35852" w14:paraId="30E8B0A1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13BDCD02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</w:rPr>
            </w:pPr>
            <w:r w:rsidRPr="00B35852">
              <w:rPr>
                <w:rStyle w:val="af9"/>
              </w:rPr>
              <w:lastRenderedPageBreak/>
              <w:t>조직의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기술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구조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변화는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곧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요구사항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관리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아키텍처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구조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변경으로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이어진다</w:t>
            </w:r>
          </w:p>
          <w:p w14:paraId="736E7AD9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</w:rPr>
            </w:pPr>
            <w:r w:rsidRPr="00B35852">
              <w:rPr>
                <w:rStyle w:val="af9"/>
              </w:rPr>
              <w:t>모델링</w:t>
            </w:r>
            <w:r w:rsidRPr="00B35852">
              <w:rPr>
                <w:rStyle w:val="af9"/>
              </w:rPr>
              <w:t xml:space="preserve">, API, DevOps, EA </w:t>
            </w:r>
            <w:r w:rsidRPr="00B35852">
              <w:rPr>
                <w:rStyle w:val="af9"/>
              </w:rPr>
              <w:t>구조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등과의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연계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설계는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툴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도입보다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먼저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진행돼야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한다</w:t>
            </w:r>
          </w:p>
          <w:p w14:paraId="706BCEB7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</w:rPr>
            </w:pPr>
            <w:r w:rsidRPr="00B35852">
              <w:rPr>
                <w:rStyle w:val="af9"/>
              </w:rPr>
              <w:t>미래지향적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요구사항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관리체계는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요구</w:t>
            </w:r>
            <w:r w:rsidRPr="00B35852">
              <w:rPr>
                <w:rStyle w:val="af9"/>
              </w:rPr>
              <w:t xml:space="preserve"> = </w:t>
            </w:r>
            <w:r w:rsidRPr="00B35852">
              <w:rPr>
                <w:rStyle w:val="af9"/>
              </w:rPr>
              <w:t>코드</w:t>
            </w:r>
            <w:r w:rsidRPr="00B35852">
              <w:rPr>
                <w:rStyle w:val="af9"/>
              </w:rPr>
              <w:t xml:space="preserve"> = </w:t>
            </w:r>
            <w:r w:rsidRPr="00B35852">
              <w:rPr>
                <w:rStyle w:val="af9"/>
              </w:rPr>
              <w:t>모델</w:t>
            </w:r>
            <w:r w:rsidRPr="00B35852">
              <w:rPr>
                <w:rStyle w:val="af9"/>
              </w:rPr>
              <w:t xml:space="preserve"> = </w:t>
            </w:r>
            <w:r w:rsidRPr="00B35852">
              <w:rPr>
                <w:rStyle w:val="af9"/>
              </w:rPr>
              <w:t>테스트라는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구조로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진화해야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한다</w:t>
            </w:r>
          </w:p>
          <w:p w14:paraId="72E6344B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Style w:val="af9"/>
              </w:rPr>
            </w:pPr>
            <w:r w:rsidRPr="00B35852">
              <w:rPr>
                <w:rStyle w:val="af9"/>
              </w:rPr>
              <w:t>툴을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고립형으로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운용하면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기술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변화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속도에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대응하지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못하며</w:t>
            </w:r>
            <w:r w:rsidRPr="00B35852">
              <w:rPr>
                <w:rStyle w:val="af9"/>
              </w:rPr>
              <w:t xml:space="preserve">, EA </w:t>
            </w:r>
            <w:r w:rsidRPr="00B35852">
              <w:rPr>
                <w:rStyle w:val="af9"/>
              </w:rPr>
              <w:t>기반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연계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시나리오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수립이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필수</w:t>
            </w:r>
          </w:p>
          <w:p w14:paraId="4B78A41E" w14:textId="04711E28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ind w:left="313" w:hanging="284"/>
              <w:jc w:val="left"/>
              <w:rPr>
                <w:rFonts w:ascii="새굴림" w:eastAsia="새굴림" w:hAnsi="새굴림" w:cs="굴림"/>
                <w:szCs w:val="24"/>
              </w:rPr>
            </w:pPr>
            <w:r w:rsidRPr="00B35852">
              <w:rPr>
                <w:rStyle w:val="af9"/>
              </w:rPr>
              <w:t>향후</w:t>
            </w:r>
            <w:r w:rsidRPr="00B35852">
              <w:rPr>
                <w:rStyle w:val="af9"/>
              </w:rPr>
              <w:t xml:space="preserve"> AI, </w:t>
            </w:r>
            <w:r w:rsidRPr="00B35852">
              <w:rPr>
                <w:rStyle w:val="af9"/>
              </w:rPr>
              <w:t>디지털트윈</w:t>
            </w:r>
            <w:r w:rsidRPr="00B35852">
              <w:rPr>
                <w:rStyle w:val="af9"/>
              </w:rPr>
              <w:t xml:space="preserve">, </w:t>
            </w:r>
            <w:r w:rsidRPr="00B35852">
              <w:rPr>
                <w:rStyle w:val="af9"/>
              </w:rPr>
              <w:t>클라우드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네이티브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전환에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대비해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요구사항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관리체계를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플랫폼화하는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전략이</w:t>
            </w:r>
            <w:r w:rsidRPr="00B35852">
              <w:rPr>
                <w:rStyle w:val="af9"/>
              </w:rPr>
              <w:t xml:space="preserve"> </w:t>
            </w:r>
            <w:r w:rsidRPr="00B35852">
              <w:rPr>
                <w:rStyle w:val="af9"/>
              </w:rPr>
              <w:t>필요하다</w:t>
            </w:r>
          </w:p>
        </w:tc>
      </w:tr>
    </w:tbl>
    <w:p w14:paraId="0FEC90D4" w14:textId="75683079" w:rsidR="00BC6665" w:rsidRPr="00A17327" w:rsidRDefault="00BC6665" w:rsidP="00BC6665">
      <w:pPr>
        <w:pStyle w:val="11"/>
        <w:rPr>
          <w:rFonts w:ascii="새굴림" w:eastAsia="새굴림" w:hAnsi="새굴림"/>
        </w:rPr>
      </w:pPr>
      <w:bookmarkStart w:id="31" w:name="_Toc196227033"/>
      <w:r w:rsidRPr="00A17327">
        <w:rPr>
          <w:rFonts w:ascii="새굴림" w:eastAsia="새굴림" w:hAnsi="새굴림" w:hint="eastAsia"/>
        </w:rPr>
        <w:lastRenderedPageBreak/>
        <w:t>요구사항 정의</w:t>
      </w:r>
      <w:bookmarkEnd w:id="31"/>
    </w:p>
    <w:p w14:paraId="017CDDB3" w14:textId="25CEE6D0" w:rsidR="00BC6665" w:rsidRPr="00A17327" w:rsidRDefault="00BC6665" w:rsidP="00BC6665">
      <w:pPr>
        <w:rPr>
          <w:rFonts w:ascii="새굴림" w:eastAsia="새굴림" w:hAnsi="새굴림"/>
          <w:sz w:val="22"/>
          <w:szCs w:val="24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 xml:space="preserve">표준 사업을 위한 솔루션 표준 프로파일을 도식화하고 상세에 대해 기술한 </w:t>
      </w:r>
      <w:r w:rsidRPr="00A17327">
        <w:rPr>
          <w:rFonts w:ascii="새굴림" w:eastAsia="새굴림" w:hAnsi="새굴림" w:hint="eastAsia"/>
          <w:sz w:val="22"/>
          <w:szCs w:val="24"/>
        </w:rPr>
        <w:t>문서이다.</w:t>
      </w:r>
    </w:p>
    <w:p w14:paraId="7CA674B6" w14:textId="7672A33A" w:rsidR="003F1A03" w:rsidRPr="00A17327" w:rsidRDefault="00B03E5C" w:rsidP="003F1A03">
      <w:pPr>
        <w:pStyle w:val="2"/>
        <w:rPr>
          <w:rFonts w:ascii="새굴림" w:eastAsia="새굴림" w:hAnsi="새굴림"/>
        </w:rPr>
      </w:pPr>
      <w:bookmarkStart w:id="32" w:name="_Toc196227034"/>
      <w:r>
        <w:rPr>
          <w:rFonts w:ascii="새굴림" w:eastAsia="새굴림" w:hAnsi="새굴림" w:hint="eastAsia"/>
        </w:rPr>
        <w:t>요구사항 변경관리 툴</w:t>
      </w:r>
      <w:r w:rsidR="003F1A03" w:rsidRPr="00A17327">
        <w:rPr>
          <w:rFonts w:ascii="새굴림" w:eastAsia="새굴림" w:hAnsi="새굴림"/>
        </w:rPr>
        <w:t xml:space="preserve"> 선택 요구사항 정의표</w:t>
      </w:r>
      <w:bookmarkEnd w:id="32"/>
    </w:p>
    <w:p w14:paraId="0326674C" w14:textId="77777777" w:rsidR="00B35852" w:rsidRPr="00B35852" w:rsidRDefault="00B35852" w:rsidP="00B35852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 w:hint="eastAsia"/>
          <w:szCs w:val="24"/>
          <w:lang w:val="en-US"/>
        </w:rPr>
        <w:t>요구사항 변경관리툴 도입 시 가장 중요한 것은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>단순한 기능 나열이 아닌,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>조직의 전략·업무 흐름·기술 인프라와의 정합성을 고려한 “요구항목 체계 정의”입니다.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 xml:space="preserve">본 항목은 실제 </w:t>
      </w:r>
      <w:r w:rsidRPr="00B35852">
        <w:rPr>
          <w:rFonts w:ascii="새굴림" w:eastAsia="새굴림" w:hAnsi="새굴림" w:cs="굴림" w:hint="eastAsia"/>
          <w:b/>
          <w:bCs/>
          <w:szCs w:val="24"/>
          <w:lang w:val="en-US"/>
        </w:rPr>
        <w:t>전사 시스템 통합·개발환경·운영관리·보안통제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 xml:space="preserve"> 측면에서 도구가 충족해야 할 </w:t>
      </w:r>
      <w:r w:rsidRPr="00B35852">
        <w:rPr>
          <w:rFonts w:ascii="새굴림" w:eastAsia="새굴림" w:hAnsi="새굴림" w:cs="굴림" w:hint="eastAsia"/>
          <w:b/>
          <w:bCs/>
          <w:szCs w:val="24"/>
          <w:lang w:val="en-US"/>
        </w:rPr>
        <w:t>핵심 요구사항을 기능/비기능/전사 연계 측면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>으로 구분하여 정리합니다.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 xml:space="preserve">이는 추후 </w:t>
      </w:r>
      <w:r w:rsidRPr="00B35852">
        <w:rPr>
          <w:rFonts w:ascii="새굴림" w:eastAsia="새굴림" w:hAnsi="새굴림" w:cs="굴림" w:hint="eastAsia"/>
          <w:b/>
          <w:bCs/>
          <w:szCs w:val="24"/>
          <w:lang w:val="en-US"/>
        </w:rPr>
        <w:t>도구 선정 평가 기준, RFP 작성, POC(Proof of Concept) 항목</w:t>
      </w:r>
      <w:r w:rsidRPr="00B35852">
        <w:rPr>
          <w:rFonts w:ascii="새굴림" w:eastAsia="새굴림" w:hAnsi="새굴림" w:cs="굴림" w:hint="eastAsia"/>
          <w:szCs w:val="24"/>
          <w:lang w:val="en-US"/>
        </w:rPr>
        <w:t>에도 바로 활용 가능합니다.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77"/>
        <w:gridCol w:w="2820"/>
        <w:gridCol w:w="5131"/>
      </w:tblGrid>
      <w:tr w:rsidR="00B35852" w:rsidRPr="00B35852" w14:paraId="5F0A8A9F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3556EFA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 분류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F8F58A5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세부 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9488B08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설명</w:t>
            </w:r>
          </w:p>
        </w:tc>
      </w:tr>
      <w:tr w:rsidR="00B35852" w:rsidRPr="00B35852" w14:paraId="521DA01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4D200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기능 요구사항</w:t>
            </w:r>
          </w:p>
        </w:tc>
        <w:tc>
          <w:tcPr>
            <w:tcW w:w="0" w:type="auto"/>
            <w:hideMark/>
          </w:tcPr>
          <w:p w14:paraId="46A9147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 수명주기 관리</w:t>
            </w:r>
          </w:p>
        </w:tc>
        <w:tc>
          <w:tcPr>
            <w:tcW w:w="0" w:type="auto"/>
            <w:hideMark/>
          </w:tcPr>
          <w:p w14:paraId="5F837B4A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생성 → 검토 → 승인 → 변경 → 종료까지의 워크플로우를 구성 가능한 구조 제공</w:t>
            </w:r>
          </w:p>
        </w:tc>
      </w:tr>
      <w:tr w:rsidR="00B35852" w:rsidRPr="00B35852" w14:paraId="628B589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3AD3B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D699B9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 추적성(Traceability Matrix)</w:t>
            </w:r>
          </w:p>
        </w:tc>
        <w:tc>
          <w:tcPr>
            <w:tcW w:w="0" w:type="auto"/>
            <w:hideMark/>
          </w:tcPr>
          <w:p w14:paraId="7782733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 ↔ 설계 ↔ 테스트 ↔ 결함 간 양방향 추적 매트릭스 구성 기능</w:t>
            </w:r>
          </w:p>
        </w:tc>
      </w:tr>
      <w:tr w:rsidR="00B35852" w:rsidRPr="00B35852" w14:paraId="7991CCC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1FDC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1102B21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영향도 분석 기능</w:t>
            </w:r>
          </w:p>
        </w:tc>
        <w:tc>
          <w:tcPr>
            <w:tcW w:w="0" w:type="auto"/>
            <w:hideMark/>
          </w:tcPr>
          <w:p w14:paraId="2F76BF3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특정 요구사항 변경 시, 관련 테스트/기능/시스템 영향도를 자동 분석</w:t>
            </w:r>
          </w:p>
        </w:tc>
      </w:tr>
      <w:tr w:rsidR="00B35852" w:rsidRPr="00B35852" w14:paraId="0C592DDD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92862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23F25D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승인/협업 워크플로우</w:t>
            </w:r>
          </w:p>
        </w:tc>
        <w:tc>
          <w:tcPr>
            <w:tcW w:w="0" w:type="auto"/>
            <w:hideMark/>
          </w:tcPr>
          <w:p w14:paraId="4B9ACA8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승인자 지정, 변경 알림, 실시간 리뷰 및 협업 인터페이스 지원</w:t>
            </w:r>
          </w:p>
        </w:tc>
      </w:tr>
      <w:tr w:rsidR="00B35852" w:rsidRPr="00B35852" w14:paraId="786CE48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128F6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62CD4F9D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테스트·결함 시스템 연계</w:t>
            </w:r>
          </w:p>
        </w:tc>
        <w:tc>
          <w:tcPr>
            <w:tcW w:w="0" w:type="auto"/>
            <w:hideMark/>
          </w:tcPr>
          <w:p w14:paraId="7974299A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QA 시스템과의 연계를 통한 요구 기반 테스트 및 검증 추적 가능성</w:t>
            </w:r>
          </w:p>
        </w:tc>
      </w:tr>
      <w:tr w:rsidR="00B35852" w:rsidRPr="00B35852" w14:paraId="60C91024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7C0C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30B79D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이력/버전 관리</w:t>
            </w:r>
          </w:p>
        </w:tc>
        <w:tc>
          <w:tcPr>
            <w:tcW w:w="0" w:type="auto"/>
            <w:hideMark/>
          </w:tcPr>
          <w:p w14:paraId="6A4E817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요구사항의 변경 이력, 비교, 버전 복원 기능 제공</w:t>
            </w:r>
          </w:p>
        </w:tc>
      </w:tr>
      <w:tr w:rsidR="00B35852" w:rsidRPr="00B35852" w14:paraId="18CF9954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D0D1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46D2227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표준 기반 연계성(ReqIF, OSLC)</w:t>
            </w:r>
          </w:p>
        </w:tc>
        <w:tc>
          <w:tcPr>
            <w:tcW w:w="0" w:type="auto"/>
            <w:hideMark/>
          </w:tcPr>
          <w:p w14:paraId="69C3D50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타 시스템과의 표준 포맷 기반 연동 기능 (도구 간 이식성 확보)</w:t>
            </w:r>
          </w:p>
        </w:tc>
      </w:tr>
      <w:tr w:rsidR="00B35852" w:rsidRPr="00B35852" w14:paraId="56DA754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9D8B2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비기능 요구사항</w:t>
            </w:r>
          </w:p>
        </w:tc>
        <w:tc>
          <w:tcPr>
            <w:tcW w:w="0" w:type="auto"/>
            <w:hideMark/>
          </w:tcPr>
          <w:p w14:paraId="193B12D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보안 및 권한 설정</w:t>
            </w:r>
          </w:p>
        </w:tc>
        <w:tc>
          <w:tcPr>
            <w:tcW w:w="0" w:type="auto"/>
            <w:hideMark/>
          </w:tcPr>
          <w:p w14:paraId="0A4D69A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사용자/역할 기반의 접근 제어, 승인 권한, 변경 이력 감사 기능 포함</w:t>
            </w:r>
          </w:p>
        </w:tc>
      </w:tr>
      <w:tr w:rsidR="00B35852" w:rsidRPr="00B35852" w14:paraId="7227A28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1B6DB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29609A6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사용성(UI/UX)</w:t>
            </w:r>
          </w:p>
        </w:tc>
        <w:tc>
          <w:tcPr>
            <w:tcW w:w="0" w:type="auto"/>
            <w:hideMark/>
          </w:tcPr>
          <w:p w14:paraId="7A10D0D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비전문가도 사용할 수 있는 직관적인 UI 제공, 요구 서식 커스터마이징 지원</w:t>
            </w:r>
          </w:p>
        </w:tc>
      </w:tr>
      <w:tr w:rsidR="00B35852" w:rsidRPr="00B35852" w14:paraId="44F6DC87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26B9B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D37086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성능 및 안정성</w:t>
            </w:r>
          </w:p>
        </w:tc>
        <w:tc>
          <w:tcPr>
            <w:tcW w:w="0" w:type="auto"/>
            <w:hideMark/>
          </w:tcPr>
          <w:p w14:paraId="134B25D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대량 요구사항 처리, 다중 사용자 동시 접근 시 응답시간 기준 확보</w:t>
            </w:r>
          </w:p>
        </w:tc>
      </w:tr>
      <w:tr w:rsidR="00B35852" w:rsidRPr="00B35852" w14:paraId="09E915C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70ED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6B8057B7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감사 및 보고서 기능</w:t>
            </w:r>
          </w:p>
        </w:tc>
        <w:tc>
          <w:tcPr>
            <w:tcW w:w="0" w:type="auto"/>
            <w:hideMark/>
          </w:tcPr>
          <w:p w14:paraId="35B207F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감사 로그, 승인 이력, 변경 이유 등 보고서 자동 생성 기능 제공</w:t>
            </w:r>
          </w:p>
        </w:tc>
      </w:tr>
      <w:tr w:rsidR="00B35852" w:rsidRPr="00B35852" w14:paraId="20FD7903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64FB5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전사 연계요구사항</w:t>
            </w:r>
          </w:p>
        </w:tc>
        <w:tc>
          <w:tcPr>
            <w:tcW w:w="0" w:type="auto"/>
            <w:hideMark/>
          </w:tcPr>
          <w:p w14:paraId="7D5CC4B7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EA 구성요소 연계</w:t>
            </w:r>
          </w:p>
        </w:tc>
        <w:tc>
          <w:tcPr>
            <w:tcW w:w="0" w:type="auto"/>
            <w:hideMark/>
          </w:tcPr>
          <w:p w14:paraId="6AF3AB3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요구 ↔ 업무프로세스(BPMN), 시스템 구성도, 데이터 모델과의 연동</w:t>
            </w:r>
          </w:p>
        </w:tc>
      </w:tr>
      <w:tr w:rsidR="00B35852" w:rsidRPr="00B35852" w14:paraId="54796507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83BE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37C0237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DevOps 연계성</w:t>
            </w:r>
          </w:p>
        </w:tc>
        <w:tc>
          <w:tcPr>
            <w:tcW w:w="0" w:type="auto"/>
            <w:hideMark/>
          </w:tcPr>
          <w:p w14:paraId="611DEF7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Jenkins, Git, Azure DevOps 등 개발·릴리즈 파이프라인과의 실시간 연계</w:t>
            </w:r>
          </w:p>
        </w:tc>
      </w:tr>
      <w:tr w:rsidR="00B35852" w:rsidRPr="00B35852" w14:paraId="7B5FFE14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5967B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4D0ADDD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모델링 도구 연계</w:t>
            </w:r>
          </w:p>
        </w:tc>
        <w:tc>
          <w:tcPr>
            <w:tcW w:w="0" w:type="auto"/>
            <w:hideMark/>
          </w:tcPr>
          <w:p w14:paraId="34ECCC2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SysML, BPMN, UML 기반 모델링 도구와의 양방향 연동 및 객체 맵핑</w:t>
            </w:r>
          </w:p>
        </w:tc>
      </w:tr>
      <w:tr w:rsidR="00B35852" w:rsidRPr="00B35852" w14:paraId="5347254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33B4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D25EFE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API 연계성 및 확장성</w:t>
            </w:r>
          </w:p>
        </w:tc>
        <w:tc>
          <w:tcPr>
            <w:tcW w:w="0" w:type="auto"/>
            <w:hideMark/>
          </w:tcPr>
          <w:p w14:paraId="03724ED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REST API, Webhook 기반 외부 연동 가능성 및 시스템 확장 구조 제공</w:t>
            </w:r>
          </w:p>
        </w:tc>
      </w:tr>
      <w:tr w:rsidR="00B35852" w:rsidRPr="00B35852" w14:paraId="7488AABB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D33A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5764B13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SaaS/On-Premise 유연성</w:t>
            </w:r>
          </w:p>
        </w:tc>
        <w:tc>
          <w:tcPr>
            <w:tcW w:w="0" w:type="auto"/>
            <w:hideMark/>
          </w:tcPr>
          <w:p w14:paraId="4CEE7EF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조직 특성에 따라 SaaS 또는 내부 구축형 모두 지원하는 하이브리드 구조 지원</w:t>
            </w:r>
          </w:p>
        </w:tc>
      </w:tr>
      <w:tr w:rsidR="00B35852" w:rsidRPr="00B35852" w14:paraId="027F185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AB734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482315B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사용자 및 조직 단위 구성</w:t>
            </w:r>
          </w:p>
        </w:tc>
        <w:tc>
          <w:tcPr>
            <w:tcW w:w="0" w:type="auto"/>
            <w:hideMark/>
          </w:tcPr>
          <w:p w14:paraId="0503EBF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0"/>
                <w:lang w:val="en-US"/>
              </w:rPr>
              <w:t>부서·팀 단위로 워크스페이스 설정 및 관리 가능, 사용자 이력 관리 기능 포함</w:t>
            </w:r>
          </w:p>
        </w:tc>
      </w:tr>
    </w:tbl>
    <w:p w14:paraId="0BC48AE1" w14:textId="4FBB7C08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t xml:space="preserve">도구 선택 시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단순히 기능이 있는가</w:t>
      </w:r>
      <w:r w:rsidRPr="00B35852">
        <w:rPr>
          <w:rFonts w:ascii="새굴림" w:eastAsia="새굴림" w:hAnsi="새굴림" w:cs="굴림"/>
          <w:szCs w:val="24"/>
          <w:lang w:val="en-US"/>
        </w:rPr>
        <w:t>만을 판단하는 것이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szCs w:val="24"/>
          <w:lang w:val="en-US"/>
        </w:rPr>
        <w:t>우리 조직의 시스템 구조, 기술 연계 흐름, 사용자 운영 모델과 “어떻게 접합되는가”를 중심으로 요구사항을 설계해야 합니다.</w:t>
      </w:r>
    </w:p>
    <w:p w14:paraId="0E1091F0" w14:textId="77777777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lastRenderedPageBreak/>
        <w:t xml:space="preserve">이 요구사항 정의는 추후 도구를 평가하거나 외부 벤더와의 협의 시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전략적 기준점이자 계약 요건</w:t>
      </w:r>
      <w:r w:rsidRPr="00B35852">
        <w:rPr>
          <w:rFonts w:ascii="새굴림" w:eastAsia="새굴림" w:hAnsi="새굴림" w:cs="굴림"/>
          <w:szCs w:val="24"/>
          <w:lang w:val="en-US"/>
        </w:rPr>
        <w:t>으로 기능하게 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B5DFF" w:rsidRPr="00B35852" w14:paraId="714936EC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shd w:val="clear" w:color="auto" w:fill="F2F2F2" w:themeFill="background1" w:themeFillShade="F2"/>
          </w:tcPr>
          <w:p w14:paraId="30A4A616" w14:textId="77777777" w:rsidR="00913FB6" w:rsidRPr="00B35852" w:rsidRDefault="00B35852" w:rsidP="00174F10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B35852">
              <w:rPr>
                <w:rFonts w:ascii="새굴림" w:eastAsia="새굴림" w:hAnsi="새굴림"/>
                <w:b w:val="0"/>
              </w:rPr>
              <w:t>요구사항은 기술적 평가가 아닌 전략적 접합성 평가 기준이 되어야 한다</w:t>
            </w:r>
          </w:p>
          <w:p w14:paraId="251F9FF2" w14:textId="77777777" w:rsidR="00B35852" w:rsidRPr="00B35852" w:rsidRDefault="00B35852" w:rsidP="00174F10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B35852">
              <w:rPr>
                <w:rFonts w:ascii="새굴림" w:eastAsia="새굴림" w:hAnsi="새굴림"/>
                <w:b w:val="0"/>
              </w:rPr>
              <w:t>조직의 EA 구조와 DevOps 흐름을 고려한 요구 정의가 실질 도입 성공률을 좌우한다</w:t>
            </w:r>
          </w:p>
          <w:p w14:paraId="47526C27" w14:textId="77777777" w:rsidR="00B35852" w:rsidRPr="00B35852" w:rsidRDefault="00B35852" w:rsidP="00174F10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B35852">
              <w:rPr>
                <w:rFonts w:ascii="새굴림" w:eastAsia="새굴림" w:hAnsi="새굴림"/>
                <w:b w:val="0"/>
              </w:rPr>
              <w:t>비기능요구(보안, UI, 감사 등)는 전사 도구 통합에 핵심적인 통제 지점이다</w:t>
            </w:r>
          </w:p>
          <w:p w14:paraId="0A1F3089" w14:textId="77777777" w:rsidR="00B35852" w:rsidRPr="00B35852" w:rsidRDefault="00B35852" w:rsidP="00174F10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B35852">
              <w:rPr>
                <w:rFonts w:ascii="새굴림" w:eastAsia="새굴림" w:hAnsi="새굴림"/>
                <w:b w:val="0"/>
              </w:rPr>
              <w:t>도구가 가진 기능보다 “조직의 통제 구조와 얼마나 연결되는지”가 핵심이다</w:t>
            </w:r>
          </w:p>
          <w:p w14:paraId="737BD938" w14:textId="19793BE7" w:rsidR="00B35852" w:rsidRPr="00B35852" w:rsidRDefault="00B35852" w:rsidP="00174F10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B35852">
              <w:rPr>
                <w:rFonts w:ascii="새굴림" w:eastAsia="새굴림" w:hAnsi="새굴림"/>
                <w:b w:val="0"/>
              </w:rPr>
              <w:t>요구사항 분류는 RFP, POC, 최종 계약 조건의 기준점이므로, 전략적으로 구조화해야 한다</w:t>
            </w:r>
          </w:p>
        </w:tc>
      </w:tr>
    </w:tbl>
    <w:p w14:paraId="09704897" w14:textId="6E285EAA" w:rsidR="003F1A03" w:rsidRDefault="003F1A03" w:rsidP="003F1A03">
      <w:pPr>
        <w:pStyle w:val="2"/>
        <w:rPr>
          <w:rFonts w:ascii="새굴림" w:eastAsia="새굴림" w:hAnsi="새굴림"/>
        </w:rPr>
      </w:pPr>
      <w:bookmarkStart w:id="33" w:name="_Toc196227035"/>
      <w:r w:rsidRPr="00A17327">
        <w:rPr>
          <w:rFonts w:ascii="새굴림" w:eastAsia="새굴림" w:hAnsi="새굴림"/>
        </w:rPr>
        <w:t>자가진단 체크</w:t>
      </w:r>
      <w:bookmarkEnd w:id="33"/>
    </w:p>
    <w:p w14:paraId="40335F57" w14:textId="17E1322F" w:rsidR="00B35852" w:rsidRPr="00B35852" w:rsidRDefault="00B35852" w:rsidP="00B35852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t>요구사항 변경관리툴은 단순히 기능이 많은 툴을 도입한다고 해서 성과를 보장하지 않습니다.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실제 운영 주체의 준비 수준, 프로세스 성숙도, 기술 구조의 연계성, 사용자 수용 가능성, 전략과의 정합성</w:t>
      </w:r>
      <w:r w:rsidRPr="00B35852">
        <w:rPr>
          <w:rFonts w:ascii="새굴림" w:eastAsia="새굴림" w:hAnsi="새굴림" w:cs="굴림"/>
          <w:szCs w:val="24"/>
          <w:lang w:val="en-US"/>
        </w:rPr>
        <w:t>이 미비할 경우,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szCs w:val="24"/>
          <w:lang w:val="en-US"/>
        </w:rPr>
        <w:t>도구는 오히려 **“기능만 있는 실패 시스템”**으로 전락할 수 있습니다.</w:t>
      </w:r>
    </w:p>
    <w:p w14:paraId="64BC89B3" w14:textId="77777777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t xml:space="preserve">따라서 아래 체크리스트는 툴 선정 전 조직이 반드시 수행해야 할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사전 내재화 점검 항목</w:t>
      </w:r>
      <w:r w:rsidRPr="00B35852">
        <w:rPr>
          <w:rFonts w:ascii="새굴림" w:eastAsia="새굴림" w:hAnsi="새굴림" w:cs="굴림"/>
          <w:szCs w:val="24"/>
          <w:lang w:val="en-US"/>
        </w:rPr>
        <w:t>이며,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szCs w:val="24"/>
          <w:lang w:val="en-US"/>
        </w:rPr>
        <w:t xml:space="preserve">이는 추후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4.3 도구 추천 전략</w:t>
      </w:r>
      <w:r w:rsidRPr="00B35852">
        <w:rPr>
          <w:rFonts w:ascii="새굴림" w:eastAsia="새굴림" w:hAnsi="새굴림" w:cs="굴림"/>
          <w:szCs w:val="24"/>
          <w:lang w:val="en-US"/>
        </w:rPr>
        <w:t>의 근거로도 활용됩니다.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947"/>
        <w:gridCol w:w="7064"/>
        <w:gridCol w:w="617"/>
      </w:tblGrid>
      <w:tr w:rsidR="00B35852" w:rsidRPr="00B35852" w14:paraId="6D8A132F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2FFB88DF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FBE9B9E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점검 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E64D69D" w14:textId="32156C3D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체크</w:t>
            </w:r>
          </w:p>
        </w:tc>
      </w:tr>
      <w:tr w:rsidR="00B35852" w:rsidRPr="00B35852" w14:paraId="3F0D39CB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EDD3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1. 전략·조직 관점</w:t>
            </w:r>
          </w:p>
        </w:tc>
        <w:tc>
          <w:tcPr>
            <w:tcW w:w="0" w:type="auto"/>
            <w:hideMark/>
          </w:tcPr>
          <w:p w14:paraId="0649A3F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전사 수준의 요구사항 변경관리 필요성이 경영층 차원에서 공식화되었는가?</w:t>
            </w:r>
          </w:p>
        </w:tc>
        <w:tc>
          <w:tcPr>
            <w:tcW w:w="0" w:type="auto"/>
            <w:hideMark/>
          </w:tcPr>
          <w:p w14:paraId="5223B61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55658704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EE561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2E62A2C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요구사항을 EA 관점(업무, 데이터, 시스템, 인프라)과 연계 관리할 전략이 수립되어 있는가?</w:t>
            </w:r>
          </w:p>
        </w:tc>
        <w:tc>
          <w:tcPr>
            <w:tcW w:w="0" w:type="auto"/>
            <w:hideMark/>
          </w:tcPr>
          <w:p w14:paraId="190AFBA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2E711F6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91A0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2B54738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통제가 조직 내 품질/감사/보안 체계와 연계되는 통제수단으로 인식되고 있는가?</w:t>
            </w:r>
          </w:p>
        </w:tc>
        <w:tc>
          <w:tcPr>
            <w:tcW w:w="0" w:type="auto"/>
            <w:hideMark/>
          </w:tcPr>
          <w:p w14:paraId="61E1CC8D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54ACF4B8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DA421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2. 프로세스 관점</w:t>
            </w:r>
          </w:p>
        </w:tc>
        <w:tc>
          <w:tcPr>
            <w:tcW w:w="0" w:type="auto"/>
            <w:hideMark/>
          </w:tcPr>
          <w:p w14:paraId="201E624D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생성 → 승인 → 변경 → 검증에 이르는 일관된 수명주기 프로세스가 정의되어 있는가?</w:t>
            </w:r>
          </w:p>
        </w:tc>
        <w:tc>
          <w:tcPr>
            <w:tcW w:w="0" w:type="auto"/>
            <w:hideMark/>
          </w:tcPr>
          <w:p w14:paraId="48ADF56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1377690C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51170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30EA99F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역할별 책임자(요청자, 승인자, 영향분석자, 테스트 검증자)가 정의되어 있는가?</w:t>
            </w:r>
          </w:p>
        </w:tc>
        <w:tc>
          <w:tcPr>
            <w:tcW w:w="0" w:type="auto"/>
            <w:hideMark/>
          </w:tcPr>
          <w:p w14:paraId="3320FC2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5D8D4DFE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5C042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62AD881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메타데이터(우선순위, 상태, 변경사유, 영향도 등)가 조직적으로 정의되어 있는가?</w:t>
            </w:r>
          </w:p>
        </w:tc>
        <w:tc>
          <w:tcPr>
            <w:tcW w:w="0" w:type="auto"/>
            <w:hideMark/>
          </w:tcPr>
          <w:p w14:paraId="364A5AE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0CADF6D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5E47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3. 기술 연계성 관점</w:t>
            </w:r>
          </w:p>
        </w:tc>
        <w:tc>
          <w:tcPr>
            <w:tcW w:w="0" w:type="auto"/>
            <w:hideMark/>
          </w:tcPr>
          <w:p w14:paraId="444A5EE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DevOps(CI/CD) 환경 또는 Git, Jenkins, Azure DevOps 등의 도구를 이미 활용하고 있는가?</w:t>
            </w:r>
          </w:p>
        </w:tc>
        <w:tc>
          <w:tcPr>
            <w:tcW w:w="0" w:type="auto"/>
            <w:hideMark/>
          </w:tcPr>
          <w:p w14:paraId="7426B9A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20648AE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2892B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75B4F6E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조직 내 모델링 도구(BPMN, UML, SysML)와 연계 가능한 구조가 사전 정의되어 있는가?</w:t>
            </w:r>
          </w:p>
        </w:tc>
        <w:tc>
          <w:tcPr>
            <w:tcW w:w="0" w:type="auto"/>
            <w:hideMark/>
          </w:tcPr>
          <w:p w14:paraId="3A711CA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712C6677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0C8A2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68DC21A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테스트관리도구(TestRail, Xray 등) 또는 결함관리도구와 요구 간 연계 시나리오가 존재하는가?</w:t>
            </w:r>
          </w:p>
        </w:tc>
        <w:tc>
          <w:tcPr>
            <w:tcW w:w="0" w:type="auto"/>
            <w:hideMark/>
          </w:tcPr>
          <w:p w14:paraId="075C0B5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038E63F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3DD3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4. 시스템·운영 관점</w:t>
            </w:r>
          </w:p>
        </w:tc>
        <w:tc>
          <w:tcPr>
            <w:tcW w:w="0" w:type="auto"/>
            <w:hideMark/>
          </w:tcPr>
          <w:p w14:paraId="452A55B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도구 운영 전담 인력(관리자, 기술 설정자, 연계 개발자 등)이 확보되어 있는가?</w:t>
            </w:r>
          </w:p>
        </w:tc>
        <w:tc>
          <w:tcPr>
            <w:tcW w:w="0" w:type="auto"/>
            <w:hideMark/>
          </w:tcPr>
          <w:p w14:paraId="0427BD1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58BC05E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CD1B2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325558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보안, 감사, 변경로그 기준 등 통제 정책이 존재하며, 시스템에 반영될 수 있는가?</w:t>
            </w:r>
          </w:p>
        </w:tc>
        <w:tc>
          <w:tcPr>
            <w:tcW w:w="0" w:type="auto"/>
            <w:hideMark/>
          </w:tcPr>
          <w:p w14:paraId="4A4F214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5A71104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B0B04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342276B7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SaaS와 On-Premise 중 조직에 적합한 인프라 운영 방식을 내부적으로 결정했는가?</w:t>
            </w:r>
          </w:p>
        </w:tc>
        <w:tc>
          <w:tcPr>
            <w:tcW w:w="0" w:type="auto"/>
            <w:hideMark/>
          </w:tcPr>
          <w:p w14:paraId="2931114A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42CC6AA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B8B07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5. 사용자 수용성 관점</w:t>
            </w:r>
          </w:p>
        </w:tc>
        <w:tc>
          <w:tcPr>
            <w:tcW w:w="0" w:type="auto"/>
            <w:hideMark/>
          </w:tcPr>
          <w:p w14:paraId="0A616DB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도구 도입에 대해 실사용자(요구 담당자, PM, 테스터 등)의 반응과 수용성 진단이 이루어졌는가?</w:t>
            </w:r>
          </w:p>
        </w:tc>
        <w:tc>
          <w:tcPr>
            <w:tcW w:w="0" w:type="auto"/>
            <w:hideMark/>
          </w:tcPr>
          <w:p w14:paraId="56BA43E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739EDFF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58D06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369FE3AA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과거 실패 사례 또는 툴 도입에 대한 저항 요인이 파악되어 있고, 대응 전략이 수립되어 있는가?</w:t>
            </w:r>
          </w:p>
        </w:tc>
        <w:tc>
          <w:tcPr>
            <w:tcW w:w="0" w:type="auto"/>
            <w:hideMark/>
          </w:tcPr>
          <w:p w14:paraId="2EEDCB5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  <w:tr w:rsidR="00B35852" w:rsidRPr="00B35852" w14:paraId="3F8BE79B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2B6E9" w14:textId="77777777" w:rsidR="00B35852" w:rsidRPr="00B35852" w:rsidRDefault="00B35852" w:rsidP="00B35852">
            <w:pPr>
              <w:jc w:val="left"/>
              <w:rPr>
                <w:rFonts w:ascii="새굴림" w:eastAsia="새굴림" w:hAnsi="새굴림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502FDAB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도입 이후 단계적 정착 로드맵(파일럿 → 확산 → 내재화)이 설계되어 있는가?</w:t>
            </w:r>
          </w:p>
        </w:tc>
        <w:tc>
          <w:tcPr>
            <w:tcW w:w="0" w:type="auto"/>
            <w:hideMark/>
          </w:tcPr>
          <w:p w14:paraId="56E58E2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</w:tr>
    </w:tbl>
    <w:p w14:paraId="3E9763F4" w14:textId="1F2C1281" w:rsidR="00B35852" w:rsidRPr="00B35852" w:rsidRDefault="00B35852" w:rsidP="00B3585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B35852">
        <w:rPr>
          <w:rFonts w:ascii="새굴림" w:eastAsia="새굴림" w:hAnsi="새굴림" w:cs="굴림"/>
          <w:szCs w:val="24"/>
          <w:lang w:val="en-US"/>
        </w:rPr>
        <w:lastRenderedPageBreak/>
        <w:t>이 체크리스트는 단순히 준비 정도를 측정하는 것이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B35852">
        <w:rPr>
          <w:rFonts w:ascii="새굴림" w:eastAsia="새굴림" w:hAnsi="새굴림" w:cs="굴림"/>
          <w:b/>
          <w:bCs/>
          <w:szCs w:val="24"/>
          <w:lang w:val="en-US"/>
        </w:rPr>
        <w:t>툴을 통해 달성하려는 조직 전략이 실제로 실현 가능한지, 그에 필요한 체계와 인프라가 준비되어 있는지를 점검하는 전략 툴입니다.</w:t>
      </w:r>
    </w:p>
    <w:tbl>
      <w:tblPr>
        <w:tblStyle w:val="16"/>
        <w:tblW w:w="0" w:type="auto"/>
        <w:tblInd w:w="5" w:type="dxa"/>
        <w:tblLook w:val="04A0" w:firstRow="1" w:lastRow="0" w:firstColumn="1" w:lastColumn="0" w:noHBand="0" w:noVBand="1"/>
      </w:tblPr>
      <w:tblGrid>
        <w:gridCol w:w="9623"/>
      </w:tblGrid>
      <w:tr w:rsidR="00B35852" w:rsidRPr="00B35852" w14:paraId="7793DE1D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7356852D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도구 선정은 준비되지 않은 조직에는 “부채”가 될 수 있다</w:t>
            </w:r>
          </w:p>
          <w:p w14:paraId="594014F2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단순히 도입하는 것이 아니라, 변화·연계·운영·수용력 전반을 아우른 내재화 전략이 병행되어야 한다</w:t>
            </w:r>
          </w:p>
          <w:p w14:paraId="0A705CA9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실질 도입 성공률은 기능보다 사전 준비 상태에 좌우된다</w:t>
            </w:r>
          </w:p>
          <w:p w14:paraId="139F8395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EA 기반의 요구 흐름, 역할 기반 워크플로우, 연계 시스템 설계가 준비되지 않으면 도구는 무용지물이다</w:t>
            </w:r>
          </w:p>
          <w:p w14:paraId="3D10E152" w14:textId="6987A9D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B35852">
              <w:rPr>
                <w:rFonts w:ascii="새굴림" w:eastAsia="새굴림" w:hAnsi="새굴림"/>
                <w:b w:val="0"/>
              </w:rPr>
              <w:t>체크리스트는 내부 승인, 투자 의사결정, 전략 정합성 평가에도 그대로 활용 가능하다</w:t>
            </w:r>
          </w:p>
        </w:tc>
      </w:tr>
    </w:tbl>
    <w:p w14:paraId="1FF91A09" w14:textId="0AC7220B" w:rsidR="00216DE4" w:rsidRDefault="00216DE4" w:rsidP="006C5284">
      <w:pPr>
        <w:pStyle w:val="2"/>
      </w:pPr>
      <w:bookmarkStart w:id="34" w:name="_Toc196227036"/>
      <w:r w:rsidRPr="00A17327">
        <w:rPr>
          <w:rFonts w:hint="eastAsia"/>
        </w:rPr>
        <w:t>자가진단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기반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선택</w:t>
      </w:r>
      <w:r w:rsidRPr="00A17327">
        <w:rPr>
          <w:rFonts w:hint="eastAsia"/>
        </w:rPr>
        <w:t xml:space="preserve"> </w:t>
      </w:r>
      <w:r w:rsidRPr="00A17327">
        <w:rPr>
          <w:rFonts w:hint="eastAsia"/>
        </w:rPr>
        <w:t>가이드</w:t>
      </w:r>
      <w:bookmarkEnd w:id="34"/>
    </w:p>
    <w:p w14:paraId="00FBDAA6" w14:textId="77777777" w:rsidR="00B35852" w:rsidRPr="00B35852" w:rsidRDefault="00B35852" w:rsidP="00B35852">
      <w:pPr>
        <w:jc w:val="left"/>
        <w:rPr>
          <w:rStyle w:val="af9"/>
          <w:rFonts w:ascii="새굴림" w:eastAsia="새굴림" w:hAnsi="새굴림"/>
        </w:rPr>
      </w:pPr>
      <w:r w:rsidRPr="00B35852">
        <w:rPr>
          <w:rFonts w:ascii="새굴림" w:eastAsia="새굴림" w:hAnsi="새굴림"/>
        </w:rPr>
        <w:t>조직의 도구 도입은 단순한 기능적 적합성뿐 아니라</w:t>
      </w:r>
      <w:r>
        <w:rPr>
          <w:rFonts w:ascii="새굴림" w:eastAsia="새굴림" w:hAnsi="새굴림" w:hint="eastAsia"/>
        </w:rPr>
        <w:t xml:space="preserve"> </w:t>
      </w:r>
      <w:r w:rsidRPr="00B35852">
        <w:rPr>
          <w:rStyle w:val="af9"/>
          <w:rFonts w:ascii="새굴림" w:eastAsia="새굴림" w:hAnsi="새굴림"/>
        </w:rPr>
        <w:t>전사 전략과의 정합성, 내부 운영 준비 수준, 기술 연계성, 수용성</w:t>
      </w:r>
      <w:r w:rsidRPr="00B35852">
        <w:rPr>
          <w:rFonts w:ascii="새굴림" w:eastAsia="새굴림" w:hAnsi="새굴림"/>
        </w:rPr>
        <w:t>에 따라 효과성이 결정됩니다.</w:t>
      </w:r>
      <w:r>
        <w:rPr>
          <w:rFonts w:ascii="새굴림" w:eastAsia="새굴림" w:hAnsi="새굴림"/>
        </w:rPr>
        <w:t xml:space="preserve"> </w:t>
      </w:r>
      <w:r w:rsidRPr="00B35852">
        <w:rPr>
          <w:rFonts w:ascii="새굴림" w:eastAsia="새굴림" w:hAnsi="새굴림"/>
        </w:rPr>
        <w:t>따라서 도구를 선택할 때는 사전 자가진단을 통해 조직의 준비 성숙도를 계량화하고,</w:t>
      </w:r>
      <w:r>
        <w:rPr>
          <w:rFonts w:ascii="새굴림" w:eastAsia="새굴림" w:hAnsi="새굴림"/>
        </w:rPr>
        <w:t xml:space="preserve"> </w:t>
      </w:r>
      <w:r w:rsidRPr="00B35852">
        <w:rPr>
          <w:rStyle w:val="af9"/>
          <w:rFonts w:ascii="새굴림" w:eastAsia="새굴림" w:hAnsi="새굴림"/>
        </w:rPr>
        <w:t>그에 맞는 도구 유형과 전략을 적용하는 방식이 가장 현실적이며 실행 가능성이 높습니다.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69"/>
        <w:gridCol w:w="819"/>
        <w:gridCol w:w="720"/>
        <w:gridCol w:w="1701"/>
        <w:gridCol w:w="1190"/>
        <w:gridCol w:w="1135"/>
        <w:gridCol w:w="2894"/>
      </w:tblGrid>
      <w:tr w:rsidR="00B35852" w:rsidRPr="00B35852" w14:paraId="60B19B0B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58FFCC4C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자가진단 점수 구간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hideMark/>
          </w:tcPr>
          <w:p w14:paraId="684D7013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조직 상태 진단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DD186DA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추천 도구 유형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hideMark/>
          </w:tcPr>
          <w:p w14:paraId="6A2F665C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대표 툴 예시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776B95B" w14:textId="77777777" w:rsidR="00B35852" w:rsidRPr="00B35852" w:rsidRDefault="00B35852" w:rsidP="00B358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도입 전략 요약</w:t>
            </w:r>
          </w:p>
        </w:tc>
      </w:tr>
      <w:tr w:rsidR="00B35852" w:rsidRPr="00B35852" w14:paraId="0E7D589A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5DDAC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90 ~ 100점</w:t>
            </w:r>
          </w:p>
        </w:tc>
        <w:tc>
          <w:tcPr>
            <w:tcW w:w="0" w:type="auto"/>
            <w:gridSpan w:val="2"/>
            <w:hideMark/>
          </w:tcPr>
          <w:p w14:paraId="4865DFCF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고성숙 EA 조직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 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br/>
              <w:t>전사 통합 통제 및 시스템 기반 운영 정착</w:t>
            </w:r>
          </w:p>
        </w:tc>
        <w:tc>
          <w:tcPr>
            <w:tcW w:w="0" w:type="auto"/>
            <w:hideMark/>
          </w:tcPr>
          <w:p w14:paraId="0747D74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통합형 요구사항 + ALM + 모델링 연계형 도구</w:t>
            </w:r>
          </w:p>
        </w:tc>
        <w:tc>
          <w:tcPr>
            <w:tcW w:w="0" w:type="auto"/>
            <w:gridSpan w:val="2"/>
            <w:hideMark/>
          </w:tcPr>
          <w:p w14:paraId="6A197DED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CodeBeamer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Polarion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hideMark/>
          </w:tcPr>
          <w:p w14:paraId="6F00D87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전사 기반 연계 체계 수립, MBSE/DevOps/QA 자동화 통합 설계로 확산 전략 수립</w:t>
            </w:r>
          </w:p>
        </w:tc>
      </w:tr>
      <w:tr w:rsidR="00B35852" w:rsidRPr="00B35852" w14:paraId="3D56FF3F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CB9B9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75 ~ 89점</w:t>
            </w:r>
          </w:p>
        </w:tc>
        <w:tc>
          <w:tcPr>
            <w:tcW w:w="0" w:type="auto"/>
            <w:gridSpan w:val="2"/>
            <w:hideMark/>
          </w:tcPr>
          <w:p w14:paraId="582DEDBC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DevOps 기반 실무 조직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 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br/>
              <w:t>부분 연계 도입 + 정착 가능</w:t>
            </w:r>
          </w:p>
        </w:tc>
        <w:tc>
          <w:tcPr>
            <w:tcW w:w="0" w:type="auto"/>
            <w:hideMark/>
          </w:tcPr>
          <w:p w14:paraId="7506252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요구-테스트-릴리즈 연계형 / 협업 중심 도구</w:t>
            </w:r>
          </w:p>
        </w:tc>
        <w:tc>
          <w:tcPr>
            <w:tcW w:w="0" w:type="auto"/>
            <w:gridSpan w:val="2"/>
            <w:hideMark/>
          </w:tcPr>
          <w:p w14:paraId="07CB490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Jama Connect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(Xray/Structure)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Helix RM</w:t>
            </w:r>
          </w:p>
        </w:tc>
        <w:tc>
          <w:tcPr>
            <w:tcW w:w="0" w:type="auto"/>
            <w:hideMark/>
          </w:tcPr>
          <w:p w14:paraId="1CBDEDC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요구-테스트 연계 + 릴리즈 통제 중심으로 점진적 확대. 사용자 중심 운영 전략 필수</w:t>
            </w:r>
          </w:p>
        </w:tc>
      </w:tr>
      <w:tr w:rsidR="00B35852" w:rsidRPr="00B35852" w14:paraId="3B2890A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AF09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60 ~ 74점</w:t>
            </w:r>
          </w:p>
        </w:tc>
        <w:tc>
          <w:tcPr>
            <w:tcW w:w="0" w:type="auto"/>
            <w:gridSpan w:val="2"/>
            <w:hideMark/>
          </w:tcPr>
          <w:p w14:paraId="663C055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기초 프로세스 확립 조직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 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br/>
              <w:t>요구 흐름은 있으나 자동화 부족</w:t>
            </w:r>
          </w:p>
        </w:tc>
        <w:tc>
          <w:tcPr>
            <w:tcW w:w="0" w:type="auto"/>
            <w:hideMark/>
          </w:tcPr>
          <w:p w14:paraId="27A53DC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경량화된 요구관리 중심 도구 + 협업 기능 위주</w:t>
            </w:r>
          </w:p>
        </w:tc>
        <w:tc>
          <w:tcPr>
            <w:tcW w:w="0" w:type="auto"/>
            <w:gridSpan w:val="2"/>
            <w:hideMark/>
          </w:tcPr>
          <w:p w14:paraId="093F17F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(Structure Only)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Modern Requirements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ReqView</w:t>
            </w:r>
          </w:p>
        </w:tc>
        <w:tc>
          <w:tcPr>
            <w:tcW w:w="0" w:type="auto"/>
            <w:hideMark/>
          </w:tcPr>
          <w:p w14:paraId="5486319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핵심 업무부터 시작하여 단계별 도입 추진, 상위 아키텍처 연계는 2단계에서 설계</w:t>
            </w:r>
          </w:p>
        </w:tc>
      </w:tr>
      <w:tr w:rsidR="00B35852" w:rsidRPr="00B35852" w14:paraId="058FEF4B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E548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40 ~ 59점</w:t>
            </w:r>
          </w:p>
        </w:tc>
        <w:tc>
          <w:tcPr>
            <w:tcW w:w="0" w:type="auto"/>
            <w:gridSpan w:val="2"/>
            <w:hideMark/>
          </w:tcPr>
          <w:p w14:paraId="6105BEBD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개별 프로젝트 중심 조직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 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br/>
              <w:t>산발적 요구관리, 정형화 미비</w:t>
            </w:r>
          </w:p>
        </w:tc>
        <w:tc>
          <w:tcPr>
            <w:tcW w:w="0" w:type="auto"/>
            <w:hideMark/>
          </w:tcPr>
          <w:p w14:paraId="347352B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Wiki/Excel 대체 도구 + 협업 및 이력 중심</w:t>
            </w:r>
          </w:p>
        </w:tc>
        <w:tc>
          <w:tcPr>
            <w:tcW w:w="0" w:type="auto"/>
            <w:gridSpan w:val="2"/>
            <w:hideMark/>
          </w:tcPr>
          <w:p w14:paraId="4739329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Confluence + Jira Lite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ReqIF.ac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SpiraTeam</w:t>
            </w:r>
          </w:p>
        </w:tc>
        <w:tc>
          <w:tcPr>
            <w:tcW w:w="0" w:type="auto"/>
            <w:hideMark/>
          </w:tcPr>
          <w:p w14:paraId="7855905B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 메타데이터 정리, 역할 기반 승인 시나리오 설계부터 선행 필요</w:t>
            </w:r>
          </w:p>
        </w:tc>
      </w:tr>
      <w:tr w:rsidR="00B35852" w:rsidRPr="00B35852" w14:paraId="7CB701B5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BCA03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0 ~ 39점</w:t>
            </w:r>
          </w:p>
        </w:tc>
        <w:tc>
          <w:tcPr>
            <w:tcW w:w="0" w:type="auto"/>
            <w:gridSpan w:val="2"/>
            <w:hideMark/>
          </w:tcPr>
          <w:p w14:paraId="73E1D703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요구사항 관리 기반 미정착 조직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 xml:space="preserve"> </w:t>
            </w: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br/>
              <w:t>통제 체계 부재, 수작업 중심</w:t>
            </w:r>
          </w:p>
        </w:tc>
        <w:tc>
          <w:tcPr>
            <w:tcW w:w="0" w:type="auto"/>
            <w:hideMark/>
          </w:tcPr>
          <w:p w14:paraId="3A028D1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도구 도입보다 조직 통제 역량 확보 선행 필요</w:t>
            </w:r>
          </w:p>
        </w:tc>
        <w:tc>
          <w:tcPr>
            <w:tcW w:w="0" w:type="auto"/>
            <w:gridSpan w:val="2"/>
            <w:hideMark/>
          </w:tcPr>
          <w:p w14:paraId="0EEBA71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도구 도입 연기 권고</w:t>
            </w:r>
          </w:p>
        </w:tc>
        <w:tc>
          <w:tcPr>
            <w:tcW w:w="0" w:type="auto"/>
            <w:hideMark/>
          </w:tcPr>
          <w:p w14:paraId="0174E66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도입 전 워크플로우 정의, 프로세스 교육, R&amp;R 설정 후 파일럿 기반 평가 추진 권고</w:t>
            </w:r>
          </w:p>
        </w:tc>
      </w:tr>
      <w:tr w:rsidR="00B35852" w:rsidRPr="00B35852" w14:paraId="268ABA4D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BE5F1" w:themeFill="accent1" w:themeFillTint="33"/>
            <w:hideMark/>
          </w:tcPr>
          <w:p w14:paraId="23B95D92" w14:textId="77777777" w:rsidR="00B35852" w:rsidRPr="00B35852" w:rsidRDefault="00B35852" w:rsidP="00B3585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점수 구간</w:t>
            </w:r>
          </w:p>
        </w:tc>
        <w:tc>
          <w:tcPr>
            <w:tcW w:w="3611" w:type="dxa"/>
            <w:gridSpan w:val="3"/>
            <w:shd w:val="clear" w:color="auto" w:fill="DBE5F1" w:themeFill="accent1" w:themeFillTint="33"/>
            <w:hideMark/>
          </w:tcPr>
          <w:p w14:paraId="19476276" w14:textId="77777777" w:rsidR="00B35852" w:rsidRPr="00B35852" w:rsidRDefault="00B35852" w:rsidP="00B35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조직이 먼저 확보해야 할 선결 사항</w:t>
            </w:r>
          </w:p>
        </w:tc>
        <w:tc>
          <w:tcPr>
            <w:tcW w:w="4029" w:type="dxa"/>
            <w:gridSpan w:val="2"/>
            <w:shd w:val="clear" w:color="auto" w:fill="DBE5F1" w:themeFill="accent1" w:themeFillTint="33"/>
            <w:hideMark/>
          </w:tcPr>
          <w:p w14:paraId="62991A16" w14:textId="77777777" w:rsidR="00B35852" w:rsidRPr="00B35852" w:rsidRDefault="00B35852" w:rsidP="00B358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적용 전략 요약</w:t>
            </w:r>
          </w:p>
        </w:tc>
      </w:tr>
      <w:tr w:rsidR="00B35852" w:rsidRPr="00B35852" w14:paraId="20B3F456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319DC90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90~100점</w:t>
            </w:r>
          </w:p>
        </w:tc>
        <w:tc>
          <w:tcPr>
            <w:tcW w:w="3611" w:type="dxa"/>
            <w:gridSpan w:val="3"/>
            <w:hideMark/>
          </w:tcPr>
          <w:p w14:paraId="022F49D2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 흐름의 코드-테스트-릴리즈 일원화 시나리오, 감사 기준 자동화 설계</w:t>
            </w:r>
          </w:p>
        </w:tc>
        <w:tc>
          <w:tcPr>
            <w:tcW w:w="4029" w:type="dxa"/>
            <w:gridSpan w:val="2"/>
            <w:hideMark/>
          </w:tcPr>
          <w:p w14:paraId="6B2FB80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자동화 우선 전략, API 기반 통합 플랫폼 도입 및 사전 벤더 교육 병행</w:t>
            </w:r>
          </w:p>
        </w:tc>
      </w:tr>
      <w:tr w:rsidR="00B35852" w:rsidRPr="00B35852" w14:paraId="6ACE12A1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2B1412A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75~89점</w:t>
            </w:r>
          </w:p>
        </w:tc>
        <w:tc>
          <w:tcPr>
            <w:tcW w:w="3611" w:type="dxa"/>
            <w:gridSpan w:val="3"/>
            <w:hideMark/>
          </w:tcPr>
          <w:p w14:paraId="551DAB65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모델 연계 또는 테스트 툴 통합 전략서, 사용자 중심 도입 시나리오</w:t>
            </w:r>
          </w:p>
        </w:tc>
        <w:tc>
          <w:tcPr>
            <w:tcW w:w="4029" w:type="dxa"/>
            <w:gridSpan w:val="2"/>
            <w:hideMark/>
          </w:tcPr>
          <w:p w14:paraId="6E4511F0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실무 주도 도입 후 EA/QA 체계 연계로 확대 전략 수립</w:t>
            </w:r>
          </w:p>
        </w:tc>
      </w:tr>
      <w:tr w:rsidR="00B35852" w:rsidRPr="00B35852" w14:paraId="33BEC80E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EADA0CC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60~74점</w:t>
            </w:r>
          </w:p>
        </w:tc>
        <w:tc>
          <w:tcPr>
            <w:tcW w:w="3611" w:type="dxa"/>
            <w:gridSpan w:val="3"/>
            <w:hideMark/>
          </w:tcPr>
          <w:p w14:paraId="65FEAB1E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요구사항 메타데이터 표준 정의, 승인 정책 체계화</w:t>
            </w:r>
          </w:p>
        </w:tc>
        <w:tc>
          <w:tcPr>
            <w:tcW w:w="4029" w:type="dxa"/>
            <w:gridSpan w:val="2"/>
            <w:hideMark/>
          </w:tcPr>
          <w:p w14:paraId="75F78539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경량 도구 + 요구 흐름 정형화 병행, 운영자 교육 필수</w:t>
            </w:r>
          </w:p>
        </w:tc>
      </w:tr>
      <w:tr w:rsidR="00B35852" w:rsidRPr="00B35852" w14:paraId="1D5A468B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90D8DBD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40~59점</w:t>
            </w:r>
          </w:p>
        </w:tc>
        <w:tc>
          <w:tcPr>
            <w:tcW w:w="3611" w:type="dxa"/>
            <w:gridSpan w:val="3"/>
            <w:hideMark/>
          </w:tcPr>
          <w:p w14:paraId="58035E88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역할 기반 승인 체계, 요구 수명주기 정의</w:t>
            </w:r>
          </w:p>
        </w:tc>
        <w:tc>
          <w:tcPr>
            <w:tcW w:w="4029" w:type="dxa"/>
            <w:gridSpan w:val="2"/>
            <w:hideMark/>
          </w:tcPr>
          <w:p w14:paraId="144E5D34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파일럿 중심 적용, 기존 문서 → 요구 시스템 이관 프로세스 설계 우선</w:t>
            </w:r>
          </w:p>
        </w:tc>
      </w:tr>
      <w:tr w:rsidR="00B35852" w:rsidRPr="00B35852" w14:paraId="0B962362" w14:textId="77777777" w:rsidTr="00B35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B51143F" w14:textId="77777777" w:rsidR="00B35852" w:rsidRPr="00B35852" w:rsidRDefault="00B35852" w:rsidP="00B3585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0~39점</w:t>
            </w:r>
          </w:p>
        </w:tc>
        <w:tc>
          <w:tcPr>
            <w:tcW w:w="3611" w:type="dxa"/>
            <w:gridSpan w:val="3"/>
            <w:hideMark/>
          </w:tcPr>
          <w:p w14:paraId="60826EE1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전체 요구 흐름 정의, 실사용자 인터뷰 및 공감대 확보</w:t>
            </w:r>
          </w:p>
        </w:tc>
        <w:tc>
          <w:tcPr>
            <w:tcW w:w="4029" w:type="dxa"/>
            <w:gridSpan w:val="2"/>
            <w:hideMark/>
          </w:tcPr>
          <w:p w14:paraId="06E49E36" w14:textId="77777777" w:rsidR="00B35852" w:rsidRPr="00B35852" w:rsidRDefault="00B35852" w:rsidP="00B3585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B35852">
              <w:rPr>
                <w:rFonts w:ascii="새굴림" w:eastAsia="새굴림" w:hAnsi="새굴림" w:cs="굴림"/>
                <w:szCs w:val="24"/>
                <w:lang w:val="en-US"/>
              </w:rPr>
              <w:t>툴 선정 보류. 조직 내역 정비 및 요구 흐름 체계화 프로젝트 우선 수행</w:t>
            </w:r>
          </w:p>
        </w:tc>
      </w:tr>
    </w:tbl>
    <w:p w14:paraId="670355A7" w14:textId="7B369565" w:rsidR="00B35852" w:rsidRPr="00B35852" w:rsidRDefault="00B35852" w:rsidP="0027315E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  <w:lang w:val="en-US"/>
        </w:rPr>
      </w:pPr>
      <w:r w:rsidRPr="00B35852">
        <w:rPr>
          <w:rFonts w:ascii="새굴림" w:eastAsia="새굴림" w:hAnsi="새굴림"/>
        </w:rPr>
        <w:t xml:space="preserve">요구사항 변경관리툴의 도입은 </w:t>
      </w:r>
      <w:r w:rsidRPr="00B35852">
        <w:rPr>
          <w:rStyle w:val="af9"/>
          <w:rFonts w:ascii="새굴림" w:eastAsia="새굴림" w:hAnsi="새굴림"/>
        </w:rPr>
        <w:t>조직의 전략적 방향성과 기술 내재화 역량</w:t>
      </w:r>
      <w:r w:rsidRPr="00B35852">
        <w:rPr>
          <w:rFonts w:ascii="새굴림" w:eastAsia="새굴림" w:hAnsi="새굴림"/>
        </w:rPr>
        <w:t>을 기반으로 체계적으로 접근해야 합니다.</w:t>
      </w:r>
      <w:r>
        <w:rPr>
          <w:rFonts w:ascii="새굴림" w:eastAsia="새굴림" w:hAnsi="새굴림"/>
        </w:rPr>
        <w:t xml:space="preserve"> </w:t>
      </w:r>
      <w:r w:rsidRPr="00B35852">
        <w:rPr>
          <w:rFonts w:ascii="새굴림" w:eastAsia="새굴림" w:hAnsi="새굴림"/>
        </w:rPr>
        <w:t xml:space="preserve">자가진단 점수는 도구 선정의 출발점이며, </w:t>
      </w:r>
      <w:r w:rsidRPr="00B35852">
        <w:rPr>
          <w:rStyle w:val="af9"/>
          <w:rFonts w:ascii="새굴림" w:eastAsia="새굴림" w:hAnsi="새굴림"/>
        </w:rPr>
        <w:t>실제 도입 성공률을 높이기 위한 리스크 기반 전략적 기준점</w:t>
      </w:r>
      <w:r w:rsidRPr="00B35852">
        <w:rPr>
          <w:rFonts w:ascii="새굴림" w:eastAsia="새굴림" w:hAnsi="새굴림"/>
        </w:rPr>
        <w:t>으로 반드시 활용해야 합니다.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209"/>
      </w:tblGrid>
      <w:tr w:rsidR="00B35852" w:rsidRPr="00B35852" w14:paraId="0386A27C" w14:textId="77777777" w:rsidTr="00B3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2F2F2" w:themeFill="background1" w:themeFillShade="F2"/>
            <w:hideMark/>
          </w:tcPr>
          <w:p w14:paraId="2F999CC6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툴 선택은 “현재 조직의 역량”과 “미래 변화 방향”의 교차지점에서 판단해야 한다</w:t>
            </w:r>
          </w:p>
          <w:p w14:paraId="33202854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성숙도가 낮은 조직은 도구 도입보다 “체계 정비와 사용자 기반 마련”이 선행되어야 한다</w:t>
            </w:r>
          </w:p>
          <w:p w14:paraId="73B7F488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중간 수준의 조직은 기능 중심 도구보단 협업/통제 중심 도구가 정착에 효과적이다</w:t>
            </w:r>
          </w:p>
          <w:p w14:paraId="732CF353" w14:textId="77777777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/>
                <w:b w:val="0"/>
              </w:rPr>
            </w:pPr>
            <w:r w:rsidRPr="00B35852">
              <w:rPr>
                <w:rFonts w:ascii="새굴림" w:eastAsia="새굴림" w:hAnsi="새굴림"/>
                <w:b w:val="0"/>
              </w:rPr>
              <w:t>고성숙 조직은 도구보다는 아키텍처 중심의 통합 시나리오 설계가 핵심 전략이다</w:t>
            </w:r>
          </w:p>
          <w:p w14:paraId="1AA996E5" w14:textId="1E7FA2FA" w:rsidR="00B35852" w:rsidRPr="00B35852" w:rsidRDefault="00B35852" w:rsidP="00B35852">
            <w:pPr>
              <w:pStyle w:val="a0"/>
              <w:numPr>
                <w:ilvl w:val="0"/>
                <w:numId w:val="11"/>
              </w:numPr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B35852">
              <w:rPr>
                <w:rFonts w:ascii="새굴림" w:eastAsia="새굴림" w:hAnsi="새굴림"/>
                <w:b w:val="0"/>
              </w:rPr>
              <w:t>자가진단은 툴 도입뿐 아니라 EA 통제체계 확산을 위한 내부 전략 수립 도구로 활용 가능하다</w:t>
            </w:r>
          </w:p>
        </w:tc>
      </w:tr>
    </w:tbl>
    <w:p w14:paraId="14AC0CDE" w14:textId="6FDCEE5E" w:rsidR="00BC6665" w:rsidRPr="00A17327" w:rsidRDefault="00BC6665" w:rsidP="00BC6665">
      <w:pPr>
        <w:pStyle w:val="11"/>
        <w:rPr>
          <w:rFonts w:ascii="새굴림" w:eastAsia="새굴림" w:hAnsi="새굴림"/>
        </w:rPr>
      </w:pPr>
      <w:bookmarkStart w:id="35" w:name="_Toc196227037"/>
      <w:r w:rsidRPr="00A17327">
        <w:rPr>
          <w:rFonts w:ascii="새굴림" w:eastAsia="새굴림" w:hAnsi="새굴림" w:hint="eastAsia"/>
        </w:rPr>
        <w:lastRenderedPageBreak/>
        <w:t>도구 선정 가이드</w:t>
      </w:r>
      <w:bookmarkEnd w:id="35"/>
    </w:p>
    <w:p w14:paraId="27764AF3" w14:textId="0D797EBA" w:rsidR="00BC6665" w:rsidRPr="00A17327" w:rsidRDefault="00BC6665" w:rsidP="00BC6665">
      <w:pPr>
        <w:rPr>
          <w:rFonts w:ascii="새굴림" w:eastAsia="새굴림" w:hAnsi="새굴림"/>
        </w:rPr>
      </w:pPr>
      <w:r w:rsidRPr="00A17327">
        <w:rPr>
          <w:rFonts w:ascii="새굴림" w:eastAsia="새굴림" w:hAnsi="새굴림" w:hint="eastAsia"/>
        </w:rPr>
        <w:t xml:space="preserve">본 문서는 전사 </w:t>
      </w:r>
      <w:r w:rsidRPr="00A17327">
        <w:rPr>
          <w:rFonts w:ascii="새굴림" w:eastAsia="새굴림" w:hAnsi="새굴림"/>
        </w:rPr>
        <w:t xml:space="preserve">EA </w:t>
      </w:r>
      <w:r w:rsidRPr="00A17327">
        <w:rPr>
          <w:rFonts w:ascii="새굴림" w:eastAsia="새굴림" w:hAnsi="새굴림" w:hint="eastAsia"/>
        </w:rPr>
        <w:t>표준 사업을 위한 솔루션 표준 프로파일을 도식화하고 상세에 대해 기술한 문서이다.</w:t>
      </w:r>
    </w:p>
    <w:p w14:paraId="123E163F" w14:textId="6016751F" w:rsidR="002B4AFA" w:rsidRPr="002B4AFA" w:rsidRDefault="002B4AFA" w:rsidP="002B4AFA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2B4AFA">
        <w:rPr>
          <w:rFonts w:ascii="새굴림" w:eastAsia="새굴림" w:hAnsi="새굴림" w:cs="굴림"/>
          <w:szCs w:val="24"/>
          <w:lang w:val="en-US"/>
        </w:rPr>
        <w:t xml:space="preserve">요구사항 변경관리툴을 선택할 때 가장 중요한 것은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단순한 기능 존재 여부가 아니라</w:t>
      </w:r>
      <w:r w:rsidRPr="002B4AFA">
        <w:rPr>
          <w:rFonts w:ascii="새굴림" w:eastAsia="새굴림" w:hAnsi="새굴림" w:cs="굴림"/>
          <w:szCs w:val="24"/>
          <w:lang w:val="en-US"/>
        </w:rPr>
        <w:t>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그 도구가 조직의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EA 구조, DevOps 체계, 운영 전략, 품질 통제 정책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과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얼마나 정합성 있게 접합될 수 있는가</w:t>
      </w:r>
      <w:r w:rsidRPr="002B4AFA">
        <w:rPr>
          <w:rFonts w:ascii="새굴림" w:eastAsia="새굴림" w:hAnsi="새굴림" w:cs="굴림"/>
          <w:szCs w:val="24"/>
          <w:lang w:val="en-US"/>
        </w:rPr>
        <w:t>입니다.</w:t>
      </w:r>
    </w:p>
    <w:p w14:paraId="166B6766" w14:textId="0F238CD2" w:rsidR="005D3140" w:rsidRPr="005D3140" w:rsidRDefault="002B4AFA" w:rsidP="002B4AFA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2B4AFA">
        <w:rPr>
          <w:rFonts w:ascii="새굴림" w:eastAsia="새굴림" w:hAnsi="새굴림" w:cs="굴림"/>
          <w:szCs w:val="24"/>
          <w:lang w:val="en-US"/>
        </w:rPr>
        <w:t xml:space="preserve">본 항목에서는 도구 선정 시 반드시 고려해야 할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전사 전략 관점의 핵심 조건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들을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기능/기술/운영/정책/전략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 5개 축으로 구분하여 제시합니다.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2B4AFA">
        <w:rPr>
          <w:rFonts w:ascii="새굴림" w:eastAsia="새굴림" w:hAnsi="새굴림" w:cs="굴림"/>
          <w:szCs w:val="24"/>
          <w:lang w:val="en-US"/>
        </w:rPr>
        <w:t>이는 RFP 조건, 기술심의 기준, 선정평가 항목 정의 시 필수 반영되어야 할 전략 기준입니다.</w:t>
      </w:r>
    </w:p>
    <w:p w14:paraId="76E91ADF" w14:textId="77777777" w:rsidR="002B4AFA" w:rsidRPr="00A17327" w:rsidRDefault="003F1A03" w:rsidP="003F1A03">
      <w:pPr>
        <w:pStyle w:val="2"/>
        <w:rPr>
          <w:rFonts w:ascii="새굴림" w:eastAsia="새굴림" w:hAnsi="새굴림"/>
        </w:rPr>
      </w:pPr>
      <w:bookmarkStart w:id="36" w:name="_Toc196227038"/>
      <w:r w:rsidRPr="00A17327">
        <w:rPr>
          <w:rFonts w:ascii="새굴림" w:eastAsia="새굴림" w:hAnsi="새굴림"/>
        </w:rPr>
        <w:t>선정조건 정리</w:t>
      </w:r>
      <w:bookmarkEnd w:id="36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6"/>
        <w:gridCol w:w="2444"/>
        <w:gridCol w:w="5488"/>
      </w:tblGrid>
      <w:tr w:rsidR="002B4AFA" w:rsidRPr="002B4AFA" w14:paraId="22B4647A" w14:textId="77777777" w:rsidTr="002B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7B8E2AF" w14:textId="77777777" w:rsidR="002B4AFA" w:rsidRPr="002B4AFA" w:rsidRDefault="002B4AFA" w:rsidP="002B4AF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구분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ADD2F36" w14:textId="77777777" w:rsidR="002B4AFA" w:rsidRPr="002B4AFA" w:rsidRDefault="002B4AFA" w:rsidP="002B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선정 조건 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2690A13" w14:textId="77777777" w:rsidR="002B4AFA" w:rsidRPr="002B4AFA" w:rsidRDefault="002B4AFA" w:rsidP="002B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</w:tr>
      <w:tr w:rsidR="002B4AFA" w:rsidRPr="002B4AFA" w14:paraId="3A597B2D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F7389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1. 기능 정합성</w:t>
            </w:r>
          </w:p>
        </w:tc>
        <w:tc>
          <w:tcPr>
            <w:tcW w:w="0" w:type="auto"/>
            <w:hideMark/>
          </w:tcPr>
          <w:p w14:paraId="1D803918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수명주기 기반 요구 흐름 지원</w:t>
            </w:r>
          </w:p>
        </w:tc>
        <w:tc>
          <w:tcPr>
            <w:tcW w:w="0" w:type="auto"/>
            <w:hideMark/>
          </w:tcPr>
          <w:p w14:paraId="5B1B1DF7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요구의 생성 → 분석 → 승인 → 변경 → 검증 → 종료까지 전 주기 관리 가능 여부</w:t>
            </w:r>
          </w:p>
        </w:tc>
      </w:tr>
      <w:tr w:rsidR="002B4AFA" w:rsidRPr="002B4AFA" w14:paraId="259D2472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73D26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D519F70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요구-테스트-릴리즈 추적성 보장</w:t>
            </w:r>
          </w:p>
        </w:tc>
        <w:tc>
          <w:tcPr>
            <w:tcW w:w="0" w:type="auto"/>
            <w:hideMark/>
          </w:tcPr>
          <w:p w14:paraId="3F5E7436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요구사항이 테스트, 결함, 릴리즈와 직접 연결되고 추적 가능한 구조 보유 여부</w:t>
            </w:r>
          </w:p>
        </w:tc>
      </w:tr>
      <w:tr w:rsidR="002B4AFA" w:rsidRPr="002B4AFA" w14:paraId="17FD2805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BE150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94F80DF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협업 기반 리뷰 및 승인 기능</w:t>
            </w:r>
          </w:p>
        </w:tc>
        <w:tc>
          <w:tcPr>
            <w:tcW w:w="0" w:type="auto"/>
            <w:hideMark/>
          </w:tcPr>
          <w:p w14:paraId="0A0FB77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실시간 의견 교환, 댓글, 알림, 승인 이력 등 사용자 협업 중심 구조 보유 여부</w:t>
            </w:r>
          </w:p>
        </w:tc>
      </w:tr>
      <w:tr w:rsidR="002B4AFA" w:rsidRPr="002B4AFA" w14:paraId="49308292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5039B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2. 기술 통합성</w:t>
            </w:r>
          </w:p>
        </w:tc>
        <w:tc>
          <w:tcPr>
            <w:tcW w:w="0" w:type="auto"/>
            <w:hideMark/>
          </w:tcPr>
          <w:p w14:paraId="03984F9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DevOps/CI-CD 연계 인터페이스</w:t>
            </w:r>
          </w:p>
        </w:tc>
        <w:tc>
          <w:tcPr>
            <w:tcW w:w="0" w:type="auto"/>
            <w:hideMark/>
          </w:tcPr>
          <w:p w14:paraId="053123A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Git, Jenkins, Azure DevOps 등과의 API 연동 및 자동화된 워크플로우 지원 여부</w:t>
            </w:r>
          </w:p>
        </w:tc>
      </w:tr>
      <w:tr w:rsidR="002B4AFA" w:rsidRPr="002B4AFA" w14:paraId="04E0EA07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E05E3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604B00D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EA/모델링 도구 연계 가능성</w:t>
            </w:r>
          </w:p>
        </w:tc>
        <w:tc>
          <w:tcPr>
            <w:tcW w:w="0" w:type="auto"/>
            <w:hideMark/>
          </w:tcPr>
          <w:p w14:paraId="5CE2D3B7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BPMN, UML, SysML 등의 모델링 도구와 객체 기반 매핑 및 동기화 지원 여부</w:t>
            </w:r>
          </w:p>
        </w:tc>
      </w:tr>
      <w:tr w:rsidR="002B4AFA" w:rsidRPr="002B4AFA" w14:paraId="7B0D0867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EBA27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FB8391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표준 API 및 인터페이스 제공</w:t>
            </w:r>
          </w:p>
        </w:tc>
        <w:tc>
          <w:tcPr>
            <w:tcW w:w="0" w:type="auto"/>
            <w:hideMark/>
          </w:tcPr>
          <w:p w14:paraId="09722549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REST API, Webhook 등 다양한 시스템 연계 구현 가능한 표준 기반 구조 여부</w:t>
            </w:r>
          </w:p>
        </w:tc>
      </w:tr>
      <w:tr w:rsidR="002B4AFA" w:rsidRPr="002B4AFA" w14:paraId="63D489AB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86209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3. 운영 편의성 및 보안</w:t>
            </w:r>
          </w:p>
        </w:tc>
        <w:tc>
          <w:tcPr>
            <w:tcW w:w="0" w:type="auto"/>
            <w:hideMark/>
          </w:tcPr>
          <w:p w14:paraId="62A5CE9B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사용자 중심 UI/UX</w:t>
            </w:r>
          </w:p>
        </w:tc>
        <w:tc>
          <w:tcPr>
            <w:tcW w:w="0" w:type="auto"/>
            <w:hideMark/>
          </w:tcPr>
          <w:p w14:paraId="0DF3FA43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도입 후 실무자들이 자연스럽게 사용할 수 있는 UX 구성 및 대시보드 제공 여부</w:t>
            </w:r>
          </w:p>
        </w:tc>
      </w:tr>
      <w:tr w:rsidR="002B4AFA" w:rsidRPr="002B4AFA" w14:paraId="01D8B2F2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26133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547D9F0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역할 기반 권한 관리</w:t>
            </w:r>
          </w:p>
        </w:tc>
        <w:tc>
          <w:tcPr>
            <w:tcW w:w="0" w:type="auto"/>
            <w:hideMark/>
          </w:tcPr>
          <w:p w14:paraId="2080A222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역할별 읽기/쓰기/승인/변경 이력 권한 설정 및 보안 감사 기록 구조 제공 여부</w:t>
            </w:r>
          </w:p>
        </w:tc>
      </w:tr>
      <w:tr w:rsidR="002B4AFA" w:rsidRPr="002B4AFA" w14:paraId="5CD48E97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5910E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AAAA73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SaaS/On-Premise 선택 가능성</w:t>
            </w:r>
          </w:p>
        </w:tc>
        <w:tc>
          <w:tcPr>
            <w:tcW w:w="0" w:type="auto"/>
            <w:hideMark/>
          </w:tcPr>
          <w:p w14:paraId="7FDD034D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조직의 인프라 정책에 따라 유연한 구축/운영 방식 선택 가능 여부</w:t>
            </w:r>
          </w:p>
        </w:tc>
      </w:tr>
      <w:tr w:rsidR="002B4AFA" w:rsidRPr="002B4AFA" w14:paraId="0260AC22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F2D2A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4. 정책 대응력</w:t>
            </w:r>
          </w:p>
        </w:tc>
        <w:tc>
          <w:tcPr>
            <w:tcW w:w="0" w:type="auto"/>
            <w:hideMark/>
          </w:tcPr>
          <w:p w14:paraId="01249D32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감사/보안/품질 정책 수용</w:t>
            </w:r>
          </w:p>
        </w:tc>
        <w:tc>
          <w:tcPr>
            <w:tcW w:w="0" w:type="auto"/>
            <w:hideMark/>
          </w:tcPr>
          <w:p w14:paraId="74AF4115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변경 이력, 승인 내역, 사유 기록 등이 외부 감사, 내부 규정 대응에 활용 가능한가</w:t>
            </w:r>
          </w:p>
        </w:tc>
      </w:tr>
      <w:tr w:rsidR="002B4AFA" w:rsidRPr="002B4AFA" w14:paraId="63D2E04F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849C6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5F31E54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요구 메타데이터 정책 설정 가능</w:t>
            </w:r>
          </w:p>
        </w:tc>
        <w:tc>
          <w:tcPr>
            <w:tcW w:w="0" w:type="auto"/>
            <w:hideMark/>
          </w:tcPr>
          <w:p w14:paraId="7ADF4E7C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우선순위, 중요도, 출처, 영향도 등 요구 메타 필드 정의 및 분석 가능 여부</w:t>
            </w:r>
          </w:p>
        </w:tc>
      </w:tr>
      <w:tr w:rsidR="002B4AFA" w:rsidRPr="002B4AFA" w14:paraId="3FBE9A47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F41AE1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EB7FDF5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규제 기반 업종 지원 가능</w:t>
            </w:r>
          </w:p>
        </w:tc>
        <w:tc>
          <w:tcPr>
            <w:tcW w:w="0" w:type="auto"/>
            <w:hideMark/>
          </w:tcPr>
          <w:p w14:paraId="03968024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ISO26262, FDA, ASPICE 등 산업 규제 환경에 적합한 통제 구조 제공 여부</w:t>
            </w:r>
          </w:p>
        </w:tc>
      </w:tr>
      <w:tr w:rsidR="002B4AFA" w:rsidRPr="002B4AFA" w14:paraId="1B83561E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6E49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5. 전략 정합성 및 확장성</w:t>
            </w:r>
          </w:p>
        </w:tc>
        <w:tc>
          <w:tcPr>
            <w:tcW w:w="0" w:type="auto"/>
            <w:hideMark/>
          </w:tcPr>
          <w:p w14:paraId="1960ADDB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EA 체계와의 구조적 연계 가능성</w:t>
            </w:r>
          </w:p>
        </w:tc>
        <w:tc>
          <w:tcPr>
            <w:tcW w:w="0" w:type="auto"/>
            <w:hideMark/>
          </w:tcPr>
          <w:p w14:paraId="2CFA5B0A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EA 요소(업무/데이터/응용/기술)와의 연계 구조 설계가 가능한 구조인지</w:t>
            </w:r>
          </w:p>
        </w:tc>
      </w:tr>
      <w:tr w:rsidR="002B4AFA" w:rsidRPr="002B4AFA" w14:paraId="41572B14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B7B51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A0691AA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확장 가능한 연계 아키텍처</w:t>
            </w:r>
          </w:p>
        </w:tc>
        <w:tc>
          <w:tcPr>
            <w:tcW w:w="0" w:type="auto"/>
            <w:hideMark/>
          </w:tcPr>
          <w:p w14:paraId="290F0C4A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기존 ALM, 테스팅, 형상관리, 서비스 관리 등과 연계 가능한 구조인지</w:t>
            </w:r>
          </w:p>
        </w:tc>
      </w:tr>
      <w:tr w:rsidR="002B4AFA" w:rsidRPr="002B4AFA" w14:paraId="43FEA40E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C80F2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88BA639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벤더 기술 지원 및 교육 체계</w:t>
            </w:r>
          </w:p>
        </w:tc>
        <w:tc>
          <w:tcPr>
            <w:tcW w:w="0" w:type="auto"/>
            <w:hideMark/>
          </w:tcPr>
          <w:p w14:paraId="7074982B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초기 구축 및 운영 내재화를 위한 기술지원, 사용자 교육 제공 여부</w:t>
            </w:r>
          </w:p>
        </w:tc>
      </w:tr>
    </w:tbl>
    <w:p w14:paraId="0770965E" w14:textId="77777777" w:rsidR="002B4AFA" w:rsidRPr="002B4AFA" w:rsidRDefault="002B4AFA" w:rsidP="00257C13">
      <w:pPr>
        <w:spacing w:before="100" w:beforeAutospacing="1" w:after="100" w:afterAutospacing="1" w:line="240" w:lineRule="auto"/>
        <w:jc w:val="left"/>
        <w:rPr>
          <w:rStyle w:val="af9"/>
          <w:rFonts w:ascii="새굴림" w:eastAsia="새굴림" w:hAnsi="새굴림"/>
        </w:rPr>
      </w:pPr>
      <w:r w:rsidRPr="002B4AFA">
        <w:rPr>
          <w:rFonts w:ascii="새굴림" w:eastAsia="새굴림" w:hAnsi="새굴림"/>
        </w:rPr>
        <w:t>선정 조건은 단순 비교 항목이 아니라,</w:t>
      </w:r>
      <w:r>
        <w:rPr>
          <w:rFonts w:ascii="새굴림" w:eastAsia="새굴림" w:hAnsi="새굴림"/>
        </w:rPr>
        <w:t xml:space="preserve"> </w:t>
      </w:r>
      <w:r w:rsidRPr="002B4AFA">
        <w:rPr>
          <w:rStyle w:val="af9"/>
          <w:rFonts w:ascii="새굴림" w:eastAsia="새굴림" w:hAnsi="새굴림"/>
        </w:rPr>
        <w:t>우리 조직이 구축하고자 하는 전략적 아키텍처에 이 도구가 얼마나 자연스럽게 접합될 수 있는가를 평가하는 구조적 질문지</w:t>
      </w:r>
      <w:r w:rsidRPr="002B4AFA">
        <w:rPr>
          <w:rFonts w:ascii="새굴림" w:eastAsia="새굴림" w:hAnsi="새굴림"/>
        </w:rPr>
        <w:t>입니다.</w:t>
      </w:r>
      <w:r>
        <w:rPr>
          <w:rFonts w:ascii="새굴림" w:eastAsia="새굴림" w:hAnsi="새굴림"/>
        </w:rPr>
        <w:t xml:space="preserve"> </w:t>
      </w:r>
      <w:r w:rsidRPr="002B4AFA">
        <w:rPr>
          <w:rFonts w:ascii="새굴림" w:eastAsia="새굴림" w:hAnsi="새굴림"/>
        </w:rPr>
        <w:t>조직 전략, 기술 스택, 연계 체계, 내부 운영 능력을 모두 고려한 조건이 정교하게 정의되어야만</w:t>
      </w:r>
      <w:r>
        <w:rPr>
          <w:rFonts w:ascii="새굴림" w:eastAsia="새굴림" w:hAnsi="새굴림" w:hint="eastAsia"/>
        </w:rPr>
        <w:t xml:space="preserve"> </w:t>
      </w:r>
      <w:r w:rsidRPr="002B4AFA">
        <w:rPr>
          <w:rStyle w:val="af9"/>
          <w:rFonts w:ascii="새굴림" w:eastAsia="새굴림" w:hAnsi="새굴림"/>
        </w:rPr>
        <w:t>도입 이후의 실패 가능성을 줄이고, 장기적 운영 가능성을 확보할 수 있습니다.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B4AFA" w:rsidRPr="002B4AFA" w14:paraId="47F3CD60" w14:textId="77777777" w:rsidTr="002B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hideMark/>
          </w:tcPr>
          <w:p w14:paraId="2CAE08D6" w14:textId="77777777" w:rsidR="002B4AFA" w:rsidRPr="002B4AFA" w:rsidRDefault="002B4AFA" w:rsidP="002B4AFA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2B4AFA">
              <w:rPr>
                <w:rFonts w:ascii="새굴림" w:eastAsia="새굴림" w:hAnsi="새굴림" w:cs="굴림"/>
                <w:b w:val="0"/>
                <w:bCs w:val="0"/>
                <w:szCs w:val="20"/>
              </w:rPr>
              <w:lastRenderedPageBreak/>
              <w:t>기능이 아닌 구조적 정합성 기반의 조건 정의가 툴 선정의 첫 출발점이다</w:t>
            </w:r>
          </w:p>
          <w:p w14:paraId="2B95D59B" w14:textId="77777777" w:rsidR="002B4AFA" w:rsidRPr="002B4AFA" w:rsidRDefault="002B4AFA" w:rsidP="002B4AFA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2B4AFA">
              <w:rPr>
                <w:rFonts w:ascii="새굴림" w:eastAsia="새굴림" w:hAnsi="새굴림" w:cs="굴림"/>
                <w:b w:val="0"/>
                <w:bCs w:val="0"/>
                <w:szCs w:val="20"/>
              </w:rPr>
              <w:t>조직이 목표로 하는 요구통제 체계의 수준에 따라 조건 우선순위는 달라질 수 있다</w:t>
            </w:r>
          </w:p>
          <w:p w14:paraId="2E30694F" w14:textId="77777777" w:rsidR="002B4AFA" w:rsidRPr="002B4AFA" w:rsidRDefault="002B4AFA" w:rsidP="002B4AFA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2B4AFA">
              <w:rPr>
                <w:rFonts w:ascii="새굴림" w:eastAsia="새굴림" w:hAnsi="새굴림" w:cs="굴림"/>
                <w:b w:val="0"/>
                <w:bCs w:val="0"/>
                <w:szCs w:val="20"/>
              </w:rPr>
              <w:t>도구의 성공 여부는 도입 이전의 조건 정의의 수준에 따라 결정된다</w:t>
            </w:r>
          </w:p>
          <w:p w14:paraId="1244D8EA" w14:textId="77777777" w:rsidR="002B4AFA" w:rsidRPr="002B4AFA" w:rsidRDefault="002B4AFA" w:rsidP="002B4AFA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2B4AFA">
              <w:rPr>
                <w:rFonts w:ascii="새굴림" w:eastAsia="새굴림" w:hAnsi="새굴림" w:cs="굴림"/>
                <w:b w:val="0"/>
                <w:bCs w:val="0"/>
                <w:szCs w:val="20"/>
              </w:rPr>
              <w:t>RFP/POC/벤더 검증의 기준점은 기능이 아닌 “아키텍처 접합력”이어야 한다</w:t>
            </w:r>
          </w:p>
          <w:p w14:paraId="163B8A30" w14:textId="76423AFB" w:rsidR="002B4AFA" w:rsidRPr="002B4AFA" w:rsidRDefault="002B4AFA" w:rsidP="002B4AFA">
            <w:pPr>
              <w:pStyle w:val="a0"/>
              <w:numPr>
                <w:ilvl w:val="0"/>
                <w:numId w:val="11"/>
              </w:numPr>
              <w:jc w:val="left"/>
              <w:rPr>
                <w:rFonts w:ascii="굴림" w:eastAsia="굴림" w:hAnsi="굴림" w:cs="굴림"/>
                <w:b w:val="0"/>
                <w:sz w:val="24"/>
                <w:szCs w:val="24"/>
              </w:rPr>
            </w:pPr>
            <w:r w:rsidRPr="002B4AFA">
              <w:rPr>
                <w:rFonts w:ascii="새굴림" w:eastAsia="새굴림" w:hAnsi="새굴림" w:cs="굴림"/>
                <w:b w:val="0"/>
                <w:bCs w:val="0"/>
                <w:szCs w:val="20"/>
              </w:rPr>
              <w:t>선정 조건은 곧 “도입 후 통제 가능성”과 “전사 적용의 지속성”을 보장하는 장치다</w:t>
            </w:r>
          </w:p>
        </w:tc>
      </w:tr>
    </w:tbl>
    <w:p w14:paraId="016EC665" w14:textId="449CDA02" w:rsidR="00141272" w:rsidRDefault="00B03E5C" w:rsidP="003F1A03">
      <w:pPr>
        <w:pStyle w:val="2"/>
        <w:rPr>
          <w:rFonts w:ascii="새굴림" w:eastAsia="새굴림" w:hAnsi="새굴림"/>
        </w:rPr>
      </w:pPr>
      <w:bookmarkStart w:id="37" w:name="_Toc196227039"/>
      <w:r>
        <w:rPr>
          <w:rFonts w:ascii="새굴림" w:eastAsia="새굴림" w:hAnsi="새굴림" w:hint="eastAsia"/>
        </w:rPr>
        <w:t>요구사항 변경관리 툴</w:t>
      </w:r>
      <w:r w:rsidR="00FC2A64" w:rsidRPr="00A17327">
        <w:rPr>
          <w:rFonts w:ascii="새굴림" w:eastAsia="새굴림" w:hAnsi="새굴림" w:hint="eastAsia"/>
        </w:rPr>
        <w:t xml:space="preserve"> </w:t>
      </w:r>
      <w:r w:rsidR="003F1A03" w:rsidRPr="00A17327">
        <w:rPr>
          <w:rFonts w:ascii="새굴림" w:eastAsia="새굴림" w:hAnsi="새굴림"/>
        </w:rPr>
        <w:t>선정을 위한 평가기준 및 가중치 구성</w:t>
      </w:r>
      <w:bookmarkEnd w:id="37"/>
    </w:p>
    <w:p w14:paraId="5D43A3AE" w14:textId="77777777" w:rsidR="002B4AFA" w:rsidRPr="00856901" w:rsidRDefault="002B4AFA" w:rsidP="002B4AFA">
      <w:pPr>
        <w:jc w:val="left"/>
        <w:rPr>
          <w:rFonts w:ascii="새굴림" w:eastAsia="새굴림" w:hAnsi="새굴림"/>
        </w:rPr>
      </w:pPr>
      <w:r w:rsidRPr="002B4AFA">
        <w:rPr>
          <w:rFonts w:ascii="새굴림" w:eastAsia="새굴림" w:hAnsi="새굴림" w:cs="굴림"/>
          <w:szCs w:val="24"/>
          <w:lang w:val="en-US"/>
        </w:rPr>
        <w:t xml:space="preserve">요구사항 변경관리툴의 선정은 기능적 만족도뿐 아니라,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기술 연계성, 전략 정합성, 운영 현실성, 확장 가능성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까지 고려한 정량적 평가가 필요합니다. 본 평가 기준은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정책 수립 조직, EA 부서, 정보화 기획부서, 품질/운영 통제 담당자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 등</w:t>
      </w:r>
      <w:r w:rsidRPr="002B4AFA"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2B4AFA">
        <w:rPr>
          <w:rFonts w:ascii="새굴림" w:eastAsia="새굴림" w:hAnsi="새굴림" w:cs="굴림"/>
          <w:szCs w:val="24"/>
          <w:lang w:val="en-US"/>
        </w:rPr>
        <w:t xml:space="preserve">복수의 이해관계자들이 합리적으로 도구를 비교할 수 있도록, </w:t>
      </w:r>
      <w:r w:rsidRPr="002B4AFA">
        <w:rPr>
          <w:rFonts w:ascii="새굴림" w:eastAsia="새굴림" w:hAnsi="새굴림" w:cs="굴림"/>
          <w:b/>
          <w:bCs/>
          <w:szCs w:val="24"/>
          <w:lang w:val="en-US"/>
        </w:rPr>
        <w:t>전략 가중치 기반 구조</w:t>
      </w:r>
      <w:r w:rsidRPr="002B4AFA">
        <w:rPr>
          <w:rFonts w:ascii="새굴림" w:eastAsia="새굴림" w:hAnsi="새굴림" w:cs="굴림"/>
          <w:szCs w:val="24"/>
          <w:lang w:val="en-US"/>
        </w:rPr>
        <w:t>로 설계되었습니다.</w:t>
      </w:r>
    </w:p>
    <w:tbl>
      <w:tblPr>
        <w:tblStyle w:val="16"/>
        <w:tblW w:w="9634" w:type="dxa"/>
        <w:tblLook w:val="04A0" w:firstRow="1" w:lastRow="0" w:firstColumn="1" w:lastColumn="0" w:noHBand="0" w:noVBand="1"/>
      </w:tblPr>
      <w:tblGrid>
        <w:gridCol w:w="2253"/>
        <w:gridCol w:w="1029"/>
        <w:gridCol w:w="6352"/>
      </w:tblGrid>
      <w:tr w:rsidR="002B4AFA" w:rsidRPr="002B4AFA" w14:paraId="098B0877" w14:textId="77777777" w:rsidTr="002B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06EB2447" w14:textId="77777777" w:rsidR="002B4AFA" w:rsidRPr="002B4AFA" w:rsidRDefault="002B4AFA" w:rsidP="002B4AFA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평가 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5DB7803" w14:textId="77777777" w:rsidR="002B4AFA" w:rsidRPr="002B4AFA" w:rsidRDefault="002B4AFA" w:rsidP="002B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F97B1C1" w14:textId="77777777" w:rsidR="002B4AFA" w:rsidRPr="002B4AFA" w:rsidRDefault="002B4AFA" w:rsidP="002B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세부 평가 내용</w:t>
            </w:r>
          </w:p>
        </w:tc>
      </w:tr>
      <w:tr w:rsidR="002B4AFA" w:rsidRPr="002B4AFA" w14:paraId="78092C3D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D07E6B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1. 기능적 완성도</w:t>
            </w:r>
          </w:p>
        </w:tc>
        <w:tc>
          <w:tcPr>
            <w:tcW w:w="0" w:type="auto"/>
            <w:hideMark/>
          </w:tcPr>
          <w:p w14:paraId="1A8EA9C3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6E135DFA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수명주기 관리, 요구-테스트-릴리즈 간 추적성, 승인 프로세스, 이력/버전 관리, 협업 기능 등 기능의 내재화 수준</w:t>
            </w:r>
          </w:p>
        </w:tc>
      </w:tr>
      <w:tr w:rsidR="002B4AFA" w:rsidRPr="002B4AFA" w14:paraId="08189E47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31A12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2. 기술 연계성</w:t>
            </w:r>
          </w:p>
        </w:tc>
        <w:tc>
          <w:tcPr>
            <w:tcW w:w="0" w:type="auto"/>
            <w:hideMark/>
          </w:tcPr>
          <w:p w14:paraId="133BEC66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7CE8BFF2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DevOps, Git, Jenkins, Azure DevOps 등과의 연동 구조, REST API, Webhook, ReqIF/OSLC 연계 지원 여부</w:t>
            </w:r>
          </w:p>
        </w:tc>
      </w:tr>
      <w:tr w:rsidR="002B4AFA" w:rsidRPr="002B4AFA" w14:paraId="5F9ADADA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CCAE8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3. 운영 효율성</w:t>
            </w:r>
          </w:p>
        </w:tc>
        <w:tc>
          <w:tcPr>
            <w:tcW w:w="0" w:type="auto"/>
            <w:hideMark/>
          </w:tcPr>
          <w:p w14:paraId="5580FA33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500B6126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사용성(UI/UX), 사용자 역할관리, 템플릿 활용성, 관리자 기능, SaaS/On-Prem 구성 유연성 등</w:t>
            </w:r>
          </w:p>
        </w:tc>
      </w:tr>
      <w:tr w:rsidR="002B4AFA" w:rsidRPr="002B4AFA" w14:paraId="1E38EF13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AB430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4. 전략 정합성</w:t>
            </w:r>
          </w:p>
        </w:tc>
        <w:tc>
          <w:tcPr>
            <w:tcW w:w="0" w:type="auto"/>
            <w:hideMark/>
          </w:tcPr>
          <w:p w14:paraId="456F6ADB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5E633018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조직의 EA 구조(업무, 시스템, 데이터)와 정합성, BPM/UML 모델 연계 가능성, R&amp;R 기반 승인체계 설정 가능 여부</w:t>
            </w:r>
          </w:p>
        </w:tc>
      </w:tr>
      <w:tr w:rsidR="002B4AFA" w:rsidRPr="002B4AFA" w14:paraId="04394D12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86407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5. 감사·보안 대응력</w:t>
            </w:r>
          </w:p>
        </w:tc>
        <w:tc>
          <w:tcPr>
            <w:tcW w:w="0" w:type="auto"/>
            <w:hideMark/>
          </w:tcPr>
          <w:p w14:paraId="536215E4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74EEB24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감사 로그, 변경 사유 저장, 승인 이력 보관, 역할 기반 보안 설정, 규제 대응 지원(FDA, ISO 등) 여부</w:t>
            </w:r>
          </w:p>
        </w:tc>
      </w:tr>
      <w:tr w:rsidR="002B4AFA" w:rsidRPr="002B4AFA" w14:paraId="6EE37100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E5CEB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6. 벤더 신뢰도 및 기술지원 체계</w:t>
            </w:r>
          </w:p>
        </w:tc>
        <w:tc>
          <w:tcPr>
            <w:tcW w:w="0" w:type="auto"/>
            <w:hideMark/>
          </w:tcPr>
          <w:p w14:paraId="4A4F71BF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64CB8613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초기 구축 지원, 유지보수 전략, 기술 문서화 수준, 교육 자료 제공, 커스터마이징 유연성</w:t>
            </w:r>
          </w:p>
        </w:tc>
      </w:tr>
      <w:tr w:rsidR="002B4AFA" w:rsidRPr="002B4AFA" w14:paraId="773FB4C6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2EEA2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7. 확장성 및 지속가능성</w:t>
            </w:r>
          </w:p>
        </w:tc>
        <w:tc>
          <w:tcPr>
            <w:tcW w:w="0" w:type="auto"/>
            <w:hideMark/>
          </w:tcPr>
          <w:p w14:paraId="22398A68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147F6B2F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0"/>
                <w:lang w:val="en-US"/>
              </w:rPr>
              <w:t>도구의 커뮤니티 활성화, 제품 로드맵, SaaS 클라우드 확장성, 다국어/글로벌 대응 여부 등 장기 운영 요소</w:t>
            </w:r>
          </w:p>
        </w:tc>
      </w:tr>
      <w:tr w:rsidR="002B4AFA" w:rsidRPr="002B4AFA" w14:paraId="6030B458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2B2F249B" w14:textId="77777777" w:rsidR="002B4AFA" w:rsidRPr="002B4AFA" w:rsidRDefault="002B4AFA" w:rsidP="002B4AF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항목</w:t>
            </w:r>
          </w:p>
        </w:tc>
        <w:tc>
          <w:tcPr>
            <w:tcW w:w="0" w:type="auto"/>
            <w:gridSpan w:val="2"/>
            <w:shd w:val="clear" w:color="auto" w:fill="DBE5F1" w:themeFill="accent1" w:themeFillTint="33"/>
            <w:hideMark/>
          </w:tcPr>
          <w:p w14:paraId="4A9C1078" w14:textId="77777777" w:rsidR="002B4AFA" w:rsidRPr="002B4AFA" w:rsidRDefault="002B4AFA" w:rsidP="002B4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도구 비교 시 적용 예</w:t>
            </w:r>
          </w:p>
        </w:tc>
      </w:tr>
      <w:tr w:rsidR="002B4AFA" w:rsidRPr="002B4AFA" w14:paraId="572E871E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36B43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기능적 완성도</w:t>
            </w:r>
          </w:p>
        </w:tc>
        <w:tc>
          <w:tcPr>
            <w:tcW w:w="0" w:type="auto"/>
            <w:gridSpan w:val="2"/>
            <w:hideMark/>
          </w:tcPr>
          <w:p w14:paraId="17B6B445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DOORS는 요구-테스트-모델 연계가 강점 / Jira는 협업성과 UI/UX 우수</w:t>
            </w:r>
          </w:p>
        </w:tc>
      </w:tr>
      <w:tr w:rsidR="002B4AFA" w:rsidRPr="002B4AFA" w14:paraId="2AC9BED3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271C0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기술 연계성</w:t>
            </w:r>
          </w:p>
        </w:tc>
        <w:tc>
          <w:tcPr>
            <w:tcW w:w="0" w:type="auto"/>
            <w:gridSpan w:val="2"/>
            <w:hideMark/>
          </w:tcPr>
          <w:p w14:paraId="0BD2A327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Jira + Xray는 DevOps 친화적 / Polarion은 ReqIF 기반 연계에 우수</w:t>
            </w:r>
          </w:p>
        </w:tc>
      </w:tr>
      <w:tr w:rsidR="002B4AFA" w:rsidRPr="002B4AFA" w14:paraId="4DF9F67B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A6C36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운영 효율성</w:t>
            </w:r>
          </w:p>
        </w:tc>
        <w:tc>
          <w:tcPr>
            <w:tcW w:w="0" w:type="auto"/>
            <w:gridSpan w:val="2"/>
            <w:hideMark/>
          </w:tcPr>
          <w:p w14:paraId="5D061900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Jama는 사용자 중심 리뷰 최적화 / CodeBeamer는 설정 복잡도가 있음</w:t>
            </w:r>
          </w:p>
        </w:tc>
      </w:tr>
      <w:tr w:rsidR="002B4AFA" w:rsidRPr="002B4AFA" w14:paraId="5E43D27B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1B297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전략 정합성</w:t>
            </w:r>
          </w:p>
        </w:tc>
        <w:tc>
          <w:tcPr>
            <w:tcW w:w="0" w:type="auto"/>
            <w:gridSpan w:val="2"/>
            <w:hideMark/>
          </w:tcPr>
          <w:p w14:paraId="69DCFF87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EA 기반 체계 가진 조직은 DOORS·Polarion 유리 / 단일팀 기반은 Jira 유리</w:t>
            </w:r>
          </w:p>
        </w:tc>
      </w:tr>
      <w:tr w:rsidR="002B4AFA" w:rsidRPr="002B4AFA" w14:paraId="4F419AFF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E9CDC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감사·보안 대응</w:t>
            </w:r>
          </w:p>
        </w:tc>
        <w:tc>
          <w:tcPr>
            <w:tcW w:w="0" w:type="auto"/>
            <w:gridSpan w:val="2"/>
            <w:hideMark/>
          </w:tcPr>
          <w:p w14:paraId="5F049E81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CodeBeamer, DOORS는 인증체계 강점 / Jira는 일반 감사기능은 보완 필요</w:t>
            </w:r>
          </w:p>
        </w:tc>
      </w:tr>
      <w:tr w:rsidR="002B4AFA" w:rsidRPr="002B4AFA" w14:paraId="34081426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40434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벤더 신뢰도</w:t>
            </w:r>
          </w:p>
        </w:tc>
        <w:tc>
          <w:tcPr>
            <w:tcW w:w="0" w:type="auto"/>
            <w:gridSpan w:val="2"/>
            <w:hideMark/>
          </w:tcPr>
          <w:p w14:paraId="2081F105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IBM, Siemens는 안정성 높음 / 신생 SaaS형 도구는 기술 의존도 주의 필요</w:t>
            </w:r>
          </w:p>
        </w:tc>
      </w:tr>
      <w:tr w:rsidR="002B4AFA" w:rsidRPr="002B4AFA" w14:paraId="465FDACC" w14:textId="77777777" w:rsidTr="002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9CCA6" w14:textId="77777777" w:rsidR="002B4AFA" w:rsidRPr="002B4AFA" w:rsidRDefault="002B4AFA" w:rsidP="002B4AF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확장성</w:t>
            </w:r>
          </w:p>
        </w:tc>
        <w:tc>
          <w:tcPr>
            <w:tcW w:w="0" w:type="auto"/>
            <w:gridSpan w:val="2"/>
            <w:hideMark/>
          </w:tcPr>
          <w:p w14:paraId="6E2CC3C9" w14:textId="77777777" w:rsidR="002B4AFA" w:rsidRPr="002B4AFA" w:rsidRDefault="002B4AFA" w:rsidP="002B4A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2B4AFA">
              <w:rPr>
                <w:rFonts w:ascii="새굴림" w:eastAsia="새굴림" w:hAnsi="새굴림" w:cs="굴림"/>
                <w:szCs w:val="24"/>
                <w:lang w:val="en-US"/>
              </w:rPr>
              <w:t>Jira, Jama는 API 확장 자유도 높음 / 일부 온프레미스 도구는 제약 있음</w:t>
            </w:r>
          </w:p>
        </w:tc>
      </w:tr>
    </w:tbl>
    <w:p w14:paraId="0A095EEC" w14:textId="63C13AAD" w:rsidR="003712ED" w:rsidRPr="003712ED" w:rsidRDefault="003712ED" w:rsidP="003712ED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3712ED">
        <w:rPr>
          <w:rFonts w:ascii="새굴림" w:eastAsia="새굴림" w:hAnsi="새굴림" w:cs="굴림"/>
          <w:szCs w:val="24"/>
          <w:lang w:val="en-US"/>
        </w:rPr>
        <w:t>툴의 성능과 적합성을 객관적으로 비교하기 위해서는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3712ED">
        <w:rPr>
          <w:rFonts w:ascii="새굴림" w:eastAsia="새굴림" w:hAnsi="새굴림" w:cs="굴림"/>
          <w:b/>
          <w:bCs/>
          <w:szCs w:val="24"/>
          <w:lang w:val="en-US"/>
        </w:rPr>
        <w:t>기능 중심이 아닌, 전략 연계·기술 정합·운영 통제·확장성 중심의 구조화된 평가 기준이 필수적</w:t>
      </w:r>
      <w:r w:rsidRPr="003712ED">
        <w:rPr>
          <w:rFonts w:ascii="새굴림" w:eastAsia="새굴림" w:hAnsi="새굴림" w:cs="굴림"/>
          <w:szCs w:val="24"/>
          <w:lang w:val="en-US"/>
        </w:rPr>
        <w:t>입니다.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3712ED">
        <w:rPr>
          <w:rFonts w:ascii="새굴림" w:eastAsia="새굴림" w:hAnsi="새굴림" w:cs="굴림"/>
          <w:szCs w:val="24"/>
          <w:lang w:val="en-US"/>
        </w:rPr>
        <w:t xml:space="preserve">평가항목의 가중치는 조직의 전략 목표, 인프라 수준, 통제 요구사항에 따라 </w:t>
      </w:r>
      <w:r w:rsidRPr="003712ED">
        <w:rPr>
          <w:rFonts w:ascii="새굴림" w:eastAsia="새굴림" w:hAnsi="새굴림" w:cs="굴림"/>
          <w:b/>
          <w:bCs/>
          <w:szCs w:val="24"/>
          <w:lang w:val="en-US"/>
        </w:rPr>
        <w:t>탄력적 조정이 가능하도록 설계되어야 하며</w:t>
      </w:r>
      <w:r w:rsidRPr="003712ED">
        <w:rPr>
          <w:rFonts w:ascii="새굴림" w:eastAsia="새굴림" w:hAnsi="새굴림" w:cs="굴림"/>
          <w:szCs w:val="24"/>
          <w:lang w:val="en-US"/>
        </w:rPr>
        <w:t>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3712ED">
        <w:rPr>
          <w:rFonts w:ascii="새굴림" w:eastAsia="새굴림" w:hAnsi="새굴림" w:cs="굴림"/>
          <w:b/>
          <w:bCs/>
          <w:szCs w:val="24"/>
          <w:lang w:val="en-US"/>
        </w:rPr>
        <w:t>도입 실패율을 줄이고 전사 확산 가능성을 확보하는 전략적 기반 도구</w:t>
      </w:r>
      <w:r w:rsidRPr="003712ED">
        <w:rPr>
          <w:rFonts w:ascii="새굴림" w:eastAsia="새굴림" w:hAnsi="새굴림" w:cs="굴림"/>
          <w:szCs w:val="24"/>
          <w:lang w:val="en-US"/>
        </w:rPr>
        <w:t>로 기능해야 합니다.</w:t>
      </w:r>
    </w:p>
    <w:tbl>
      <w:tblPr>
        <w:tblStyle w:val="1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3712ED" w:rsidRPr="003712ED" w14:paraId="0F78104C" w14:textId="77777777" w:rsidTr="00D8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2F2F2" w:themeFill="background1" w:themeFillShade="F2"/>
            <w:hideMark/>
          </w:tcPr>
          <w:p w14:paraId="05D8B175" w14:textId="7AB33F77" w:rsidR="003712ED" w:rsidRPr="003712ED" w:rsidRDefault="003712ED" w:rsidP="003712ED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3712ED">
              <w:rPr>
                <w:rFonts w:ascii="새굴림" w:eastAsia="새굴림" w:hAnsi="새굴림" w:cs="굴림"/>
                <w:b w:val="0"/>
                <w:bCs w:val="0"/>
                <w:szCs w:val="20"/>
              </w:rPr>
              <w:t>툴 선정의 실패는 기능 미비보다 평가 기준 부재에서 발생한다</w:t>
            </w:r>
            <w:r>
              <w:rPr>
                <w:rFonts w:ascii="새굴림" w:eastAsia="새굴림" w:hAnsi="새굴림" w:cs="굴림" w:hint="eastAsia"/>
                <w:b w:val="0"/>
                <w:bCs w:val="0"/>
                <w:szCs w:val="20"/>
              </w:rPr>
              <w:t>.</w:t>
            </w:r>
          </w:p>
          <w:p w14:paraId="651C87C7" w14:textId="45573D72" w:rsidR="003712ED" w:rsidRPr="003712ED" w:rsidRDefault="003712ED" w:rsidP="003712ED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3712ED">
              <w:rPr>
                <w:rFonts w:ascii="새굴림" w:eastAsia="새굴림" w:hAnsi="새굴림" w:cs="굴림"/>
                <w:b w:val="0"/>
                <w:bCs w:val="0"/>
                <w:szCs w:val="20"/>
              </w:rPr>
              <w:t>EA, DevOps, 품질, 보안 등 다각도의 전략 연계성이 평가 기준에 반영되어야 한다</w:t>
            </w:r>
            <w:r>
              <w:rPr>
                <w:rFonts w:ascii="새굴림" w:eastAsia="새굴림" w:hAnsi="새굴림" w:cs="굴림" w:hint="eastAsia"/>
                <w:b w:val="0"/>
                <w:bCs w:val="0"/>
                <w:szCs w:val="20"/>
              </w:rPr>
              <w:t>.</w:t>
            </w:r>
          </w:p>
          <w:p w14:paraId="1291D8EE" w14:textId="296D5556" w:rsidR="003712ED" w:rsidRPr="003712ED" w:rsidRDefault="003712ED" w:rsidP="003712ED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3712ED">
              <w:rPr>
                <w:rFonts w:ascii="새굴림" w:eastAsia="새굴림" w:hAnsi="새굴림" w:cs="굴림"/>
                <w:b w:val="0"/>
                <w:bCs w:val="0"/>
                <w:szCs w:val="20"/>
              </w:rPr>
              <w:t>전사 도입일수록 단일 기능이 아닌 통제 체계/연계성/운영성 중심으로 도구를 평가해야 한다</w:t>
            </w:r>
            <w:r>
              <w:rPr>
                <w:rFonts w:ascii="새굴림" w:eastAsia="새굴림" w:hAnsi="새굴림" w:cs="굴림" w:hint="eastAsia"/>
                <w:b w:val="0"/>
                <w:bCs w:val="0"/>
                <w:szCs w:val="20"/>
              </w:rPr>
              <w:t>.</w:t>
            </w:r>
          </w:p>
          <w:p w14:paraId="003BCAB4" w14:textId="6C0703DA" w:rsidR="003712ED" w:rsidRPr="003712ED" w:rsidRDefault="003712ED" w:rsidP="00D84A72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3712ED">
              <w:rPr>
                <w:rFonts w:ascii="새굴림" w:eastAsia="새굴림" w:hAnsi="새굴림" w:cs="굴림"/>
                <w:b w:val="0"/>
                <w:bCs w:val="0"/>
                <w:szCs w:val="20"/>
              </w:rPr>
              <w:lastRenderedPageBreak/>
              <w:t>가중치 구조는 조직 우선순위(예: DevOps 중심 vs 품질중심 등)에 따라 유연하게 재설계될 수 있어야 한다</w:t>
            </w:r>
            <w:r>
              <w:rPr>
                <w:rFonts w:ascii="새굴림" w:eastAsia="새굴림" w:hAnsi="새굴림" w:cs="굴림" w:hint="eastAsia"/>
                <w:b w:val="0"/>
                <w:bCs w:val="0"/>
                <w:szCs w:val="20"/>
              </w:rPr>
              <w:t>.</w:t>
            </w:r>
          </w:p>
          <w:p w14:paraId="6C94BFCE" w14:textId="02E2894D" w:rsidR="003712ED" w:rsidRPr="003712ED" w:rsidRDefault="003712ED" w:rsidP="003712ED">
            <w:pPr>
              <w:pStyle w:val="a0"/>
              <w:numPr>
                <w:ilvl w:val="0"/>
                <w:numId w:val="11"/>
              </w:numPr>
              <w:jc w:val="left"/>
              <w:rPr>
                <w:rFonts w:ascii="굴림" w:eastAsia="굴림" w:hAnsi="굴림" w:cs="굴림"/>
                <w:sz w:val="24"/>
                <w:szCs w:val="24"/>
              </w:rPr>
            </w:pPr>
            <w:r w:rsidRPr="003712ED">
              <w:rPr>
                <w:rFonts w:ascii="새굴림" w:eastAsia="새굴림" w:hAnsi="새굴림" w:cs="굴림"/>
                <w:b w:val="0"/>
                <w:bCs w:val="0"/>
                <w:szCs w:val="20"/>
              </w:rPr>
              <w:t>전략적 기준 기반 도구 선정은 투자 효율성과 도입 후 정착률 향상의 핵심 요소이다</w:t>
            </w:r>
            <w:r>
              <w:rPr>
                <w:rFonts w:ascii="새굴림" w:eastAsia="새굴림" w:hAnsi="새굴림" w:cs="굴림" w:hint="eastAsia"/>
                <w:b w:val="0"/>
                <w:bCs w:val="0"/>
                <w:szCs w:val="20"/>
              </w:rPr>
              <w:t>.</w:t>
            </w:r>
          </w:p>
        </w:tc>
      </w:tr>
      <w:tr w:rsidR="003712ED" w:rsidRPr="003712ED" w14:paraId="6787970A" w14:textId="77777777" w:rsidTr="00D84A7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hideMark/>
          </w:tcPr>
          <w:p w14:paraId="0C15F0C1" w14:textId="5C716912" w:rsidR="003712ED" w:rsidRPr="003712ED" w:rsidRDefault="003712ED" w:rsidP="003712ED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3712ED" w:rsidRPr="003712ED" w14:paraId="45D2C34D" w14:textId="77777777" w:rsidTr="00D84A7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hideMark/>
          </w:tcPr>
          <w:p w14:paraId="57BA5930" w14:textId="053A7BF4" w:rsidR="003712ED" w:rsidRPr="003712ED" w:rsidRDefault="003712ED" w:rsidP="003712ED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3712ED" w:rsidRPr="003712ED" w14:paraId="4A41752E" w14:textId="77777777" w:rsidTr="00D84A7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hideMark/>
          </w:tcPr>
          <w:p w14:paraId="419B4D52" w14:textId="73F70398" w:rsidR="003712ED" w:rsidRPr="003712ED" w:rsidRDefault="003712ED" w:rsidP="003712ED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  <w:tr w:rsidR="003712ED" w:rsidRPr="003712ED" w14:paraId="3D4CB575" w14:textId="77777777" w:rsidTr="00D84A7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2F2F2" w:themeFill="background1" w:themeFillShade="F2"/>
            <w:hideMark/>
          </w:tcPr>
          <w:p w14:paraId="4C3943BF" w14:textId="7B7A8B28" w:rsidR="003712ED" w:rsidRPr="003712ED" w:rsidRDefault="003712ED" w:rsidP="003712ED">
            <w:pPr>
              <w:jc w:val="left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</w:tr>
    </w:tbl>
    <w:p w14:paraId="27A3A51E" w14:textId="720477D8" w:rsidR="007233A0" w:rsidRDefault="00B03E5C" w:rsidP="007233A0">
      <w:pPr>
        <w:pStyle w:val="2"/>
        <w:rPr>
          <w:rFonts w:ascii="새굴림" w:eastAsia="새굴림" w:hAnsi="새굴림"/>
        </w:rPr>
      </w:pPr>
      <w:bookmarkStart w:id="38" w:name="_Toc196227040"/>
      <w:r>
        <w:rPr>
          <w:rFonts w:ascii="새굴림" w:eastAsia="새굴림" w:hAnsi="새굴림"/>
          <w:lang w:val="en-US"/>
        </w:rPr>
        <w:t>요구사항 변경관리 툴</w:t>
      </w:r>
      <w:r w:rsidR="000B6039" w:rsidRPr="00A17327">
        <w:rPr>
          <w:rFonts w:ascii="새굴림" w:eastAsia="새굴림" w:hAnsi="새굴림" w:hint="eastAsia"/>
          <w:lang w:val="en-US"/>
        </w:rPr>
        <w:t xml:space="preserve"> </w:t>
      </w:r>
      <w:r w:rsidR="00A0700A" w:rsidRPr="00A17327">
        <w:rPr>
          <w:rFonts w:ascii="새굴림" w:eastAsia="새굴림" w:hAnsi="새굴림"/>
        </w:rPr>
        <w:t>평가항목 점수표</w:t>
      </w:r>
      <w:bookmarkEnd w:id="38"/>
      <w:r w:rsidR="00A0700A" w:rsidRPr="00A17327">
        <w:rPr>
          <w:rFonts w:ascii="새굴림" w:eastAsia="새굴림" w:hAnsi="새굴림"/>
        </w:rPr>
        <w:t xml:space="preserve"> </w:t>
      </w:r>
    </w:p>
    <w:p w14:paraId="3A431B13" w14:textId="77777777" w:rsidR="00D84A72" w:rsidRPr="00D84A72" w:rsidRDefault="00D84A72" w:rsidP="00D84A72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 xml:space="preserve">요구사항 변경관리툴을 도입할 때는 </w:t>
      </w:r>
      <w:r w:rsidRPr="00D84A72">
        <w:rPr>
          <w:rFonts w:ascii="새굴림" w:eastAsia="새굴림" w:hAnsi="새굴림" w:cs="굴림"/>
          <w:b/>
          <w:bCs/>
          <w:szCs w:val="24"/>
          <w:lang w:val="en-US"/>
        </w:rPr>
        <w:t>조직의 목표와 기술 인프라, 수용 전략에 정합되는지 여부를 정량적으로 판단</w:t>
      </w:r>
      <w:r w:rsidRPr="00D84A72">
        <w:rPr>
          <w:rFonts w:ascii="새굴림" w:eastAsia="새굴림" w:hAnsi="새굴림" w:cs="굴림"/>
          <w:szCs w:val="24"/>
          <w:lang w:val="en-US"/>
        </w:rPr>
        <w:t>할 필요가 있습니다.</w:t>
      </w:r>
      <w:r w:rsidRPr="00D84A72">
        <w:rPr>
          <w:rFonts w:ascii="새굴림" w:eastAsia="새굴림" w:hAnsi="새굴림" w:cs="굴림"/>
          <w:szCs w:val="24"/>
          <w:lang w:val="en-US"/>
        </w:rPr>
        <w:br/>
        <w:t>본 점수표는 전략적 평가기준을 기반으로 대표적인 도구들을 다음 항목으로 비교합니다:</w:t>
      </w:r>
    </w:p>
    <w:p w14:paraId="3B7280B1" w14:textId="77777777" w:rsidR="00D84A72" w:rsidRPr="00D84A72" w:rsidRDefault="00D84A72" w:rsidP="00492A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>IBM DOORS / DOORS Next</w:t>
      </w:r>
    </w:p>
    <w:p w14:paraId="32BFE982" w14:textId="77777777" w:rsidR="00D84A72" w:rsidRPr="00D84A72" w:rsidRDefault="00D84A72" w:rsidP="00492A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>Jira + Xray / Structure</w:t>
      </w:r>
    </w:p>
    <w:p w14:paraId="076DE697" w14:textId="77777777" w:rsidR="00D84A72" w:rsidRPr="00D84A72" w:rsidRDefault="00D84A72" w:rsidP="00492A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>Jama Connect</w:t>
      </w:r>
    </w:p>
    <w:p w14:paraId="1E33D17A" w14:textId="77777777" w:rsidR="00D84A72" w:rsidRPr="00D84A72" w:rsidRDefault="00D84A72" w:rsidP="00492A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>CodeBeamer</w:t>
      </w:r>
    </w:p>
    <w:p w14:paraId="44F7E5A6" w14:textId="77777777" w:rsidR="00D84A72" w:rsidRPr="00D84A72" w:rsidRDefault="00D84A72" w:rsidP="00492A17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>Polarion</w:t>
      </w:r>
    </w:p>
    <w:p w14:paraId="5EC5EC73" w14:textId="7BAAC071" w:rsidR="00D84A72" w:rsidRDefault="00D84A72" w:rsidP="00D84A72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84A72">
        <w:rPr>
          <w:rFonts w:ascii="새굴림" w:eastAsia="새굴림" w:hAnsi="새굴림" w:cs="굴림"/>
          <w:szCs w:val="24"/>
          <w:lang w:val="en-US"/>
        </w:rPr>
        <w:t xml:space="preserve">각 항목은 10점 만점 기준 상대점수로 산정되며, 5.2 항목의 가중치를 적용해 </w:t>
      </w:r>
      <w:r w:rsidRPr="00D84A72">
        <w:rPr>
          <w:rFonts w:ascii="새굴림" w:eastAsia="새굴림" w:hAnsi="새굴림" w:cs="굴림"/>
          <w:b/>
          <w:bCs/>
          <w:szCs w:val="24"/>
          <w:lang w:val="en-US"/>
        </w:rPr>
        <w:t>총점 100점 기준으로 최종 비교 분석</w:t>
      </w:r>
      <w:r w:rsidRPr="00D84A72">
        <w:rPr>
          <w:rFonts w:ascii="새굴림" w:eastAsia="새굴림" w:hAnsi="새굴림" w:cs="굴림"/>
          <w:szCs w:val="24"/>
          <w:lang w:val="en-US"/>
        </w:rPr>
        <w:t>합니다.</w:t>
      </w:r>
    </w:p>
    <w:p w14:paraId="60A5AA15" w14:textId="35B6D856" w:rsidR="00D84A72" w:rsidRPr="00D84A72" w:rsidRDefault="00D84A72" w:rsidP="00D84A72">
      <w:pPr>
        <w:pStyle w:val="30"/>
        <w:rPr>
          <w:lang w:val="en-US"/>
        </w:rPr>
      </w:pPr>
      <w:bookmarkStart w:id="39" w:name="_Toc196227041"/>
      <w:r>
        <w:rPr>
          <w:rFonts w:hint="eastAsia"/>
          <w:lang w:val="en-US"/>
        </w:rPr>
        <w:t>평가항목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점수표</w:t>
      </w:r>
      <w:bookmarkEnd w:id="39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62"/>
        <w:gridCol w:w="1143"/>
        <w:gridCol w:w="1269"/>
        <w:gridCol w:w="1148"/>
        <w:gridCol w:w="1402"/>
        <w:gridCol w:w="1431"/>
        <w:gridCol w:w="1173"/>
      </w:tblGrid>
      <w:tr w:rsidR="00D84A72" w:rsidRPr="00D84A72" w14:paraId="6BE76DAF" w14:textId="77777777" w:rsidTr="00D8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A0CF07C" w14:textId="77777777" w:rsidR="00D84A72" w:rsidRPr="00D84A72" w:rsidRDefault="00D84A72" w:rsidP="00D84A7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평가 항목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D72B6CB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가중치(%)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4DB32E3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83BD739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ABC9EB7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121B9BC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5DF2050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</w:tr>
      <w:tr w:rsidR="00D84A72" w:rsidRPr="00D84A72" w14:paraId="2CB3AA98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7BD80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기능적 완성도</w:t>
            </w:r>
          </w:p>
        </w:tc>
        <w:tc>
          <w:tcPr>
            <w:tcW w:w="0" w:type="auto"/>
            <w:hideMark/>
          </w:tcPr>
          <w:p w14:paraId="2EDD92C5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05545D0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9.5 (23.75)</w:t>
            </w:r>
          </w:p>
        </w:tc>
        <w:tc>
          <w:tcPr>
            <w:tcW w:w="0" w:type="auto"/>
            <w:hideMark/>
          </w:tcPr>
          <w:p w14:paraId="108241C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7.5 (18.75)</w:t>
            </w:r>
          </w:p>
        </w:tc>
        <w:tc>
          <w:tcPr>
            <w:tcW w:w="0" w:type="auto"/>
            <w:hideMark/>
          </w:tcPr>
          <w:p w14:paraId="7022D791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8.8 (22.00)</w:t>
            </w:r>
          </w:p>
        </w:tc>
        <w:tc>
          <w:tcPr>
            <w:tcW w:w="0" w:type="auto"/>
            <w:hideMark/>
          </w:tcPr>
          <w:p w14:paraId="03B4D92E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9.0 (22.50)</w:t>
            </w:r>
          </w:p>
        </w:tc>
        <w:tc>
          <w:tcPr>
            <w:tcW w:w="0" w:type="auto"/>
            <w:hideMark/>
          </w:tcPr>
          <w:p w14:paraId="4BFC64CB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9.2 (23.00)</w:t>
            </w:r>
          </w:p>
        </w:tc>
      </w:tr>
      <w:tr w:rsidR="00D84A72" w:rsidRPr="00D84A72" w14:paraId="3E1AAFF1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463D0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기술 연계성</w:t>
            </w:r>
          </w:p>
        </w:tc>
        <w:tc>
          <w:tcPr>
            <w:tcW w:w="0" w:type="auto"/>
            <w:hideMark/>
          </w:tcPr>
          <w:p w14:paraId="5495C6D4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20%</w:t>
            </w:r>
          </w:p>
        </w:tc>
        <w:tc>
          <w:tcPr>
            <w:tcW w:w="0" w:type="auto"/>
            <w:hideMark/>
          </w:tcPr>
          <w:p w14:paraId="10F9899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8.5 (17.00)</w:t>
            </w:r>
          </w:p>
        </w:tc>
        <w:tc>
          <w:tcPr>
            <w:tcW w:w="0" w:type="auto"/>
            <w:hideMark/>
          </w:tcPr>
          <w:p w14:paraId="501F04E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9.5 (19.00)</w:t>
            </w:r>
          </w:p>
        </w:tc>
        <w:tc>
          <w:tcPr>
            <w:tcW w:w="0" w:type="auto"/>
            <w:hideMark/>
          </w:tcPr>
          <w:p w14:paraId="510CA0A2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8.2 (16.40)</w:t>
            </w:r>
          </w:p>
        </w:tc>
        <w:tc>
          <w:tcPr>
            <w:tcW w:w="0" w:type="auto"/>
            <w:hideMark/>
          </w:tcPr>
          <w:p w14:paraId="6C7B4AF4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8.7 (17.40)</w:t>
            </w:r>
          </w:p>
        </w:tc>
        <w:tc>
          <w:tcPr>
            <w:tcW w:w="0" w:type="auto"/>
            <w:hideMark/>
          </w:tcPr>
          <w:p w14:paraId="50F76641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9.0 (18.00)</w:t>
            </w:r>
          </w:p>
        </w:tc>
      </w:tr>
      <w:tr w:rsidR="00D84A72" w:rsidRPr="00D84A72" w14:paraId="4E1DF809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C92B6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운영 효율성</w:t>
            </w:r>
          </w:p>
        </w:tc>
        <w:tc>
          <w:tcPr>
            <w:tcW w:w="0" w:type="auto"/>
            <w:hideMark/>
          </w:tcPr>
          <w:p w14:paraId="48F501A5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7A4CF34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6.8 (10.20)</w:t>
            </w:r>
          </w:p>
        </w:tc>
        <w:tc>
          <w:tcPr>
            <w:tcW w:w="0" w:type="auto"/>
            <w:hideMark/>
          </w:tcPr>
          <w:p w14:paraId="751CD60F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9.4 (14.10)</w:t>
            </w:r>
          </w:p>
        </w:tc>
        <w:tc>
          <w:tcPr>
            <w:tcW w:w="0" w:type="auto"/>
            <w:hideMark/>
          </w:tcPr>
          <w:p w14:paraId="6E4CE85F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9.2 (13.80)</w:t>
            </w:r>
          </w:p>
        </w:tc>
        <w:tc>
          <w:tcPr>
            <w:tcW w:w="0" w:type="auto"/>
            <w:hideMark/>
          </w:tcPr>
          <w:p w14:paraId="177B6625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7.5 (11.25)</w:t>
            </w:r>
          </w:p>
        </w:tc>
        <w:tc>
          <w:tcPr>
            <w:tcW w:w="0" w:type="auto"/>
            <w:hideMark/>
          </w:tcPr>
          <w:p w14:paraId="740A66FD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7.8 (11.70)</w:t>
            </w:r>
          </w:p>
        </w:tc>
      </w:tr>
      <w:tr w:rsidR="00D84A72" w:rsidRPr="00D84A72" w14:paraId="3278E0EE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1627C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전략 정합성</w:t>
            </w:r>
          </w:p>
        </w:tc>
        <w:tc>
          <w:tcPr>
            <w:tcW w:w="0" w:type="auto"/>
            <w:hideMark/>
          </w:tcPr>
          <w:p w14:paraId="0BEC1A7F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7BC13FE4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9.2 (13.80)</w:t>
            </w:r>
          </w:p>
        </w:tc>
        <w:tc>
          <w:tcPr>
            <w:tcW w:w="0" w:type="auto"/>
            <w:hideMark/>
          </w:tcPr>
          <w:p w14:paraId="3FBD1227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7.2 (10.80)</w:t>
            </w:r>
          </w:p>
        </w:tc>
        <w:tc>
          <w:tcPr>
            <w:tcW w:w="0" w:type="auto"/>
            <w:hideMark/>
          </w:tcPr>
          <w:p w14:paraId="536E339D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8.5 (12.75)</w:t>
            </w:r>
          </w:p>
        </w:tc>
        <w:tc>
          <w:tcPr>
            <w:tcW w:w="0" w:type="auto"/>
            <w:hideMark/>
          </w:tcPr>
          <w:p w14:paraId="45BEF8E2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9.0 (13.50)</w:t>
            </w:r>
          </w:p>
        </w:tc>
        <w:tc>
          <w:tcPr>
            <w:tcW w:w="0" w:type="auto"/>
            <w:hideMark/>
          </w:tcPr>
          <w:p w14:paraId="4A5ED0B1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9.1 (13.65)</w:t>
            </w:r>
          </w:p>
        </w:tc>
      </w:tr>
      <w:tr w:rsidR="00D84A72" w:rsidRPr="00D84A72" w14:paraId="3D91F21B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9E100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감사·보안 대응력</w:t>
            </w:r>
          </w:p>
        </w:tc>
        <w:tc>
          <w:tcPr>
            <w:tcW w:w="0" w:type="auto"/>
            <w:hideMark/>
          </w:tcPr>
          <w:p w14:paraId="2D19B556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4E4E7324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9.4 (9.40)</w:t>
            </w:r>
          </w:p>
        </w:tc>
        <w:tc>
          <w:tcPr>
            <w:tcW w:w="0" w:type="auto"/>
            <w:hideMark/>
          </w:tcPr>
          <w:p w14:paraId="32A4102F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6.5 (6.50)</w:t>
            </w:r>
          </w:p>
        </w:tc>
        <w:tc>
          <w:tcPr>
            <w:tcW w:w="0" w:type="auto"/>
            <w:hideMark/>
          </w:tcPr>
          <w:p w14:paraId="5B0DA853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7.8 (7.80)</w:t>
            </w:r>
          </w:p>
        </w:tc>
        <w:tc>
          <w:tcPr>
            <w:tcW w:w="0" w:type="auto"/>
            <w:hideMark/>
          </w:tcPr>
          <w:p w14:paraId="35FF5C68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9.3 (9.30)</w:t>
            </w:r>
          </w:p>
        </w:tc>
        <w:tc>
          <w:tcPr>
            <w:tcW w:w="0" w:type="auto"/>
            <w:hideMark/>
          </w:tcPr>
          <w:p w14:paraId="2088DCF9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9.5 (9.50)</w:t>
            </w:r>
          </w:p>
        </w:tc>
      </w:tr>
      <w:tr w:rsidR="00D84A72" w:rsidRPr="00D84A72" w14:paraId="66E16555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1D1BF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벤더 신뢰도 및 기술지원</w:t>
            </w:r>
          </w:p>
        </w:tc>
        <w:tc>
          <w:tcPr>
            <w:tcW w:w="0" w:type="auto"/>
            <w:hideMark/>
          </w:tcPr>
          <w:p w14:paraId="17D8615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631BB926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9.5 (9.50)</w:t>
            </w:r>
          </w:p>
        </w:tc>
        <w:tc>
          <w:tcPr>
            <w:tcW w:w="0" w:type="auto"/>
            <w:hideMark/>
          </w:tcPr>
          <w:p w14:paraId="399ABF85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8.5 (8.50)</w:t>
            </w:r>
          </w:p>
        </w:tc>
        <w:tc>
          <w:tcPr>
            <w:tcW w:w="0" w:type="auto"/>
            <w:hideMark/>
          </w:tcPr>
          <w:p w14:paraId="00B22D8F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8.8 (8.80)</w:t>
            </w:r>
          </w:p>
        </w:tc>
        <w:tc>
          <w:tcPr>
            <w:tcW w:w="0" w:type="auto"/>
            <w:hideMark/>
          </w:tcPr>
          <w:p w14:paraId="4E8A6B1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8.0 (8.00)</w:t>
            </w:r>
          </w:p>
        </w:tc>
        <w:tc>
          <w:tcPr>
            <w:tcW w:w="0" w:type="auto"/>
            <w:hideMark/>
          </w:tcPr>
          <w:p w14:paraId="2F3A33C9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9.2 (9.20)</w:t>
            </w:r>
          </w:p>
        </w:tc>
      </w:tr>
      <w:tr w:rsidR="00D84A72" w:rsidRPr="00D84A72" w14:paraId="152A4C56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95A5F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확장성 및 지속가능성</w:t>
            </w:r>
          </w:p>
        </w:tc>
        <w:tc>
          <w:tcPr>
            <w:tcW w:w="0" w:type="auto"/>
            <w:hideMark/>
          </w:tcPr>
          <w:p w14:paraId="4C0CEF5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2745B332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8.0 (4.00)</w:t>
            </w:r>
          </w:p>
        </w:tc>
        <w:tc>
          <w:tcPr>
            <w:tcW w:w="0" w:type="auto"/>
            <w:hideMark/>
          </w:tcPr>
          <w:p w14:paraId="37F8448E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9.5 (4.75)</w:t>
            </w:r>
          </w:p>
        </w:tc>
        <w:tc>
          <w:tcPr>
            <w:tcW w:w="0" w:type="auto"/>
            <w:hideMark/>
          </w:tcPr>
          <w:p w14:paraId="4A6AC8B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9.2 (4.60)</w:t>
            </w:r>
          </w:p>
        </w:tc>
        <w:tc>
          <w:tcPr>
            <w:tcW w:w="0" w:type="auto"/>
            <w:hideMark/>
          </w:tcPr>
          <w:p w14:paraId="7DA1DE4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8.3 (4.15)</w:t>
            </w:r>
          </w:p>
        </w:tc>
        <w:tc>
          <w:tcPr>
            <w:tcW w:w="0" w:type="auto"/>
            <w:hideMark/>
          </w:tcPr>
          <w:p w14:paraId="45D8470B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8.7 (4.35)</w:t>
            </w:r>
          </w:p>
        </w:tc>
      </w:tr>
      <w:tr w:rsidR="00D84A72" w:rsidRPr="00D84A72" w14:paraId="427058F8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F42D5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총점 (100점 기준)</w:t>
            </w:r>
          </w:p>
        </w:tc>
        <w:tc>
          <w:tcPr>
            <w:tcW w:w="0" w:type="auto"/>
            <w:hideMark/>
          </w:tcPr>
          <w:p w14:paraId="4E7392B6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-</w:t>
            </w:r>
          </w:p>
        </w:tc>
        <w:tc>
          <w:tcPr>
            <w:tcW w:w="0" w:type="auto"/>
            <w:hideMark/>
          </w:tcPr>
          <w:p w14:paraId="42D025D6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87.65</w:t>
            </w:r>
          </w:p>
        </w:tc>
        <w:tc>
          <w:tcPr>
            <w:tcW w:w="0" w:type="auto"/>
            <w:hideMark/>
          </w:tcPr>
          <w:p w14:paraId="464854CA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82.40</w:t>
            </w:r>
          </w:p>
        </w:tc>
        <w:tc>
          <w:tcPr>
            <w:tcW w:w="0" w:type="auto"/>
            <w:hideMark/>
          </w:tcPr>
          <w:p w14:paraId="5FE99F40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85.15</w:t>
            </w:r>
          </w:p>
        </w:tc>
        <w:tc>
          <w:tcPr>
            <w:tcW w:w="0" w:type="auto"/>
            <w:hideMark/>
          </w:tcPr>
          <w:p w14:paraId="208F3A3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86.10</w:t>
            </w:r>
          </w:p>
        </w:tc>
        <w:tc>
          <w:tcPr>
            <w:tcW w:w="0" w:type="auto"/>
            <w:hideMark/>
          </w:tcPr>
          <w:p w14:paraId="31B9DD6C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89.40</w:t>
            </w:r>
          </w:p>
        </w:tc>
      </w:tr>
    </w:tbl>
    <w:p w14:paraId="37C148FE" w14:textId="5A14D21C" w:rsidR="00D84A72" w:rsidRDefault="00A17887" w:rsidP="001034D6">
      <w:pPr>
        <w:spacing w:before="100" w:beforeAutospacing="1" w:after="100" w:afterAutospacing="1" w:line="240" w:lineRule="auto"/>
        <w:jc w:val="left"/>
        <w:rPr>
          <w:rFonts w:ascii="새굴림" w:eastAsia="새굴림" w:hAnsi="새굴림"/>
        </w:rPr>
      </w:pPr>
      <w:r w:rsidRPr="00A17887">
        <w:rPr>
          <w:rFonts w:ascii="새굴림" w:eastAsia="새굴림" w:hAnsi="새굴림"/>
        </w:rPr>
        <w:t xml:space="preserve">표를 통해 알 수 있듯이 **Swagger(OpenAPI)**가 문서 자동화, 표준 지원, 유지보수 관점에서 가장 우수한 평가를 받았습니다. 그 뒤를 </w:t>
      </w:r>
      <w:r w:rsidRPr="00A17887">
        <w:rPr>
          <w:rStyle w:val="af9"/>
          <w:rFonts w:ascii="새굴림" w:eastAsia="새굴림" w:hAnsi="새굴림"/>
        </w:rPr>
        <w:t>Postman</w:t>
      </w:r>
      <w:r w:rsidRPr="00A17887">
        <w:rPr>
          <w:rFonts w:ascii="새굴림" w:eastAsia="새굴림" w:hAnsi="새굴림"/>
        </w:rPr>
        <w:t xml:space="preserve">과 </w:t>
      </w:r>
      <w:r w:rsidRPr="00A17887">
        <w:rPr>
          <w:rStyle w:val="af9"/>
          <w:rFonts w:ascii="새굴림" w:eastAsia="새굴림" w:hAnsi="새굴림"/>
        </w:rPr>
        <w:t>Redoc</w:t>
      </w:r>
      <w:r w:rsidRPr="00A17887">
        <w:rPr>
          <w:rFonts w:ascii="새굴림" w:eastAsia="새굴림" w:hAnsi="새굴림"/>
        </w:rPr>
        <w:t xml:space="preserve">이 따르며, 협업과 사용자 경험 측면에서 강점을 보였습니다. 반면, </w:t>
      </w:r>
      <w:r w:rsidRPr="00A17887">
        <w:rPr>
          <w:rStyle w:val="af9"/>
          <w:rFonts w:ascii="새굴림" w:eastAsia="새굴림" w:hAnsi="새굴림"/>
        </w:rPr>
        <w:t>Spring REST Docs</w:t>
      </w:r>
      <w:r w:rsidRPr="00A17887">
        <w:rPr>
          <w:rFonts w:ascii="새굴림" w:eastAsia="새굴림" w:hAnsi="새굴림"/>
        </w:rPr>
        <w:t xml:space="preserve">와 </w:t>
      </w:r>
      <w:r w:rsidRPr="00A17887">
        <w:rPr>
          <w:rStyle w:val="af9"/>
          <w:rFonts w:ascii="새굴림" w:eastAsia="새굴림" w:hAnsi="새굴림"/>
        </w:rPr>
        <w:t>Slate</w:t>
      </w:r>
      <w:r w:rsidRPr="00A17887">
        <w:rPr>
          <w:rFonts w:ascii="새굴림" w:eastAsia="새굴림" w:hAnsi="새굴림"/>
        </w:rPr>
        <w:t>는 기능 커버리지와 자동화, 협업성 측면에서 점수가 낮았습니다.</w:t>
      </w:r>
    </w:p>
    <w:p w14:paraId="6BCD5F00" w14:textId="3BB04DEA" w:rsidR="00D84A72" w:rsidRPr="00A17887" w:rsidRDefault="00D84A72" w:rsidP="00D84A72">
      <w:pPr>
        <w:pStyle w:val="30"/>
        <w:rPr>
          <w:lang w:val="en-US"/>
        </w:rPr>
      </w:pPr>
      <w:bookmarkStart w:id="40" w:name="_Toc196227042"/>
      <w:r>
        <w:rPr>
          <w:rFonts w:hint="eastAsia"/>
          <w:lang w:val="en-US"/>
        </w:rPr>
        <w:t>도구별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해석</w:t>
      </w:r>
      <w:bookmarkEnd w:id="40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19"/>
        <w:gridCol w:w="8109"/>
      </w:tblGrid>
      <w:tr w:rsidR="00D84A72" w:rsidRPr="00D84A72" w14:paraId="3E9EE0BE" w14:textId="77777777" w:rsidTr="00D8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0D19FEDC" w14:textId="77777777" w:rsidR="00D84A72" w:rsidRPr="00D84A72" w:rsidRDefault="00D84A72" w:rsidP="00D84A72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952F572" w14:textId="77777777" w:rsidR="00D84A72" w:rsidRPr="00D84A72" w:rsidRDefault="00D84A72" w:rsidP="00D84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전략적 분석</w:t>
            </w:r>
          </w:p>
        </w:tc>
      </w:tr>
      <w:tr w:rsidR="00D84A72" w:rsidRPr="00D84A72" w14:paraId="21D8DB0D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0BA0E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hideMark/>
          </w:tcPr>
          <w:p w14:paraId="328E8D8B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전통적 엔터프라이즈 통제와 MBSE 정합성이 뛰어나며, 규제 대응 및 감사 통제 필요 조직에 적합. 단, UI 및 사용자 편의성은 약점.</w:t>
            </w:r>
          </w:p>
        </w:tc>
      </w:tr>
      <w:tr w:rsidR="00D84A72" w:rsidRPr="00D84A72" w14:paraId="0B238F08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83520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Jira + Xray</w:t>
            </w:r>
          </w:p>
        </w:tc>
        <w:tc>
          <w:tcPr>
            <w:tcW w:w="0" w:type="auto"/>
            <w:hideMark/>
          </w:tcPr>
          <w:p w14:paraId="2DFAD754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DevOps 중심의 개발 조직에 매우 적합. 협업성과 유연성이 뛰어나고 운영 효율성이 강점이나, 전략 연계 및 감사 측면은 보완 필요.</w:t>
            </w:r>
          </w:p>
        </w:tc>
      </w:tr>
      <w:tr w:rsidR="00D84A72" w:rsidRPr="00D84A72" w14:paraId="145A6677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2CD64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hideMark/>
          </w:tcPr>
          <w:p w14:paraId="2DFE6AF8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사용자 중심 협업 구조와 실시간 리뷰 강점. 규제 산업 대응 가능하며, 중견~대기업 확산에 적합. 기술 연계는 구조 설계 필요.</w:t>
            </w:r>
          </w:p>
        </w:tc>
      </w:tr>
      <w:tr w:rsidR="00D84A72" w:rsidRPr="00D84A72" w14:paraId="235DFC2F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9A9D0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hideMark/>
          </w:tcPr>
          <w:p w14:paraId="52946E72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테스트-릴리즈-품질 연계에 특화되어 있어 ASPICE/FDA 대응 조직에 적합. 초기 설정 복잡도 및 UI는 보완 요소.</w:t>
            </w:r>
          </w:p>
        </w:tc>
      </w:tr>
      <w:tr w:rsidR="00D84A72" w:rsidRPr="00D84A72" w14:paraId="53E85BEA" w14:textId="77777777" w:rsidTr="00D84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058B6" w14:textId="77777777" w:rsidR="00D84A72" w:rsidRPr="00D84A72" w:rsidRDefault="00D84A72" w:rsidP="00D84A72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  <w:tc>
          <w:tcPr>
            <w:tcW w:w="0" w:type="auto"/>
            <w:hideMark/>
          </w:tcPr>
          <w:p w14:paraId="0D781C75" w14:textId="77777777" w:rsidR="00D84A72" w:rsidRPr="00D84A72" w:rsidRDefault="00D84A72" w:rsidP="00D84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84A72">
              <w:rPr>
                <w:rFonts w:ascii="새굴림" w:eastAsia="새굴림" w:hAnsi="새굴림" w:cs="굴림"/>
                <w:szCs w:val="24"/>
                <w:lang w:val="en-US"/>
              </w:rPr>
              <w:t>전사 EA 정합성, 모델 연계, 보안 감사 대응 측면에서 최고 수준. 다만, 사용자 편의성 및 초기 학습 비용은 고려 필요.</w:t>
            </w:r>
          </w:p>
        </w:tc>
      </w:tr>
    </w:tbl>
    <w:p w14:paraId="275671F4" w14:textId="09CEA5DF" w:rsidR="00D84A72" w:rsidRPr="00D84A72" w:rsidRDefault="00D84A72" w:rsidP="00D84A72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Cs w:val="24"/>
          <w:lang w:val="en-US"/>
        </w:rPr>
      </w:pPr>
      <w:r w:rsidRPr="00D84A72">
        <w:rPr>
          <w:rFonts w:ascii="굴림" w:eastAsia="굴림" w:hAnsi="굴림" w:cs="굴림"/>
          <w:szCs w:val="24"/>
          <w:lang w:val="en-US"/>
        </w:rPr>
        <w:t>이 점수표는 단순한 기능 비교를 넘어서</w:t>
      </w:r>
      <w:r>
        <w:rPr>
          <w:rFonts w:ascii="굴림" w:eastAsia="굴림" w:hAnsi="굴림" w:cs="굴림" w:hint="eastAsia"/>
          <w:szCs w:val="24"/>
          <w:lang w:val="en-US"/>
        </w:rPr>
        <w:t xml:space="preserve"> </w:t>
      </w:r>
      <w:r w:rsidRPr="00D84A72">
        <w:rPr>
          <w:rFonts w:ascii="굴림" w:eastAsia="굴림" w:hAnsi="굴림" w:cs="굴림"/>
          <w:b/>
          <w:bCs/>
          <w:szCs w:val="24"/>
          <w:lang w:val="en-US"/>
        </w:rPr>
        <w:t>조직의 전략 방향성과 시스템 구조, 운영 전략, 기술 아키텍처 연계성까지 고려한 도구 선택 기준</w:t>
      </w:r>
      <w:r w:rsidRPr="00D84A72">
        <w:rPr>
          <w:rFonts w:ascii="굴림" w:eastAsia="굴림" w:hAnsi="굴림" w:cs="굴림"/>
          <w:szCs w:val="24"/>
          <w:lang w:val="en-US"/>
        </w:rPr>
        <w:t>입니다.</w:t>
      </w:r>
    </w:p>
    <w:p w14:paraId="3A5E7455" w14:textId="68FBA370" w:rsidR="00D84A72" w:rsidRPr="00D84A72" w:rsidRDefault="00D84A72" w:rsidP="00D84A72">
      <w:pPr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Cs w:val="24"/>
          <w:lang w:val="en-US"/>
        </w:rPr>
      </w:pPr>
      <w:r w:rsidRPr="00D84A72">
        <w:rPr>
          <w:rFonts w:ascii="굴림" w:eastAsia="굴림" w:hAnsi="굴림" w:cs="굴림"/>
          <w:szCs w:val="24"/>
          <w:lang w:val="en-US"/>
        </w:rPr>
        <w:t>단일 점수보다는 **조직의 우선순위(예: DevOps, 품질 통제, EA 연계)**에 따라</w:t>
      </w:r>
      <w:r>
        <w:rPr>
          <w:rFonts w:ascii="굴림" w:eastAsia="굴림" w:hAnsi="굴림" w:cs="굴림" w:hint="eastAsia"/>
          <w:szCs w:val="24"/>
          <w:lang w:val="en-US"/>
        </w:rPr>
        <w:t xml:space="preserve"> </w:t>
      </w:r>
      <w:r w:rsidRPr="00D84A72">
        <w:rPr>
          <w:rFonts w:ascii="굴림" w:eastAsia="굴림" w:hAnsi="굴림" w:cs="굴림"/>
          <w:szCs w:val="24"/>
          <w:lang w:val="en-US"/>
        </w:rPr>
        <w:t xml:space="preserve">가중치 항목을 조정하거나 부분 점수 기준을 재설계하는 방식으로 </w:t>
      </w:r>
      <w:r w:rsidRPr="00D84A72">
        <w:rPr>
          <w:rFonts w:ascii="굴림" w:eastAsia="굴림" w:hAnsi="굴림" w:cs="굴림"/>
          <w:b/>
          <w:bCs/>
          <w:szCs w:val="24"/>
          <w:lang w:val="en-US"/>
        </w:rPr>
        <w:t>전략적 커스터마이징</w:t>
      </w:r>
      <w:r w:rsidRPr="00D84A72">
        <w:rPr>
          <w:rFonts w:ascii="굴림" w:eastAsia="굴림" w:hAnsi="굴림" w:cs="굴림"/>
          <w:szCs w:val="24"/>
          <w:lang w:val="en-US"/>
        </w:rPr>
        <w:t>이 가능합니다.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4A72" w:rsidRPr="00D84A72" w14:paraId="103631D9" w14:textId="77777777" w:rsidTr="00D84A72">
        <w:trPr>
          <w:trHeight w:val="107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5F5DFFDA" w14:textId="77777777" w:rsidR="00D84A72" w:rsidRPr="00D84A72" w:rsidRDefault="00D84A72" w:rsidP="00D84A72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84A72">
              <w:rPr>
                <w:rFonts w:ascii="새굴림" w:eastAsia="새굴림" w:hAnsi="새굴림" w:cs="굴림"/>
                <w:bCs/>
                <w:szCs w:val="20"/>
              </w:rPr>
              <w:t>모든 도구는 전략적 목적과 조직 구조에 따라 적합성과 가치를 달리한다</w:t>
            </w:r>
          </w:p>
          <w:p w14:paraId="342D2E8E" w14:textId="77777777" w:rsidR="00D84A72" w:rsidRPr="00D84A72" w:rsidRDefault="00D84A72" w:rsidP="00D84A72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84A72">
              <w:rPr>
                <w:rFonts w:ascii="새굴림" w:eastAsia="새굴림" w:hAnsi="새굴림" w:cs="굴림"/>
                <w:bCs/>
                <w:szCs w:val="20"/>
              </w:rPr>
              <w:t>단일 기능 비교보다 전략 가중치 기반 분석이 도입 성공률을 좌우한다</w:t>
            </w:r>
          </w:p>
          <w:p w14:paraId="445FC7B1" w14:textId="77777777" w:rsidR="00D84A72" w:rsidRPr="00D84A72" w:rsidRDefault="00D84A72" w:rsidP="00D84A72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84A72">
              <w:rPr>
                <w:rFonts w:ascii="새굴림" w:eastAsia="새굴림" w:hAnsi="새굴림" w:cs="굴림"/>
                <w:bCs/>
                <w:szCs w:val="20"/>
              </w:rPr>
              <w:t>EA, 품질, 보안, DevOps 중 어떤 전략을 우선할 것인지에 따라 평가 방식은 유동적으로 설계되어야 한다</w:t>
            </w:r>
          </w:p>
          <w:p w14:paraId="5F6A6C1D" w14:textId="297C9D6E" w:rsidR="00D84A72" w:rsidRPr="00D84A72" w:rsidRDefault="00D84A72" w:rsidP="00D84A72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굴림" w:eastAsia="굴림" w:hAnsi="굴림" w:cs="굴림"/>
                <w:szCs w:val="24"/>
              </w:rPr>
            </w:pPr>
            <w:r w:rsidRPr="00D84A72">
              <w:rPr>
                <w:rFonts w:ascii="새굴림" w:eastAsia="새굴림" w:hAnsi="새굴림" w:cs="굴림"/>
                <w:bCs/>
                <w:szCs w:val="20"/>
              </w:rPr>
              <w:t>점수 결과는 최종 선정이 아니라 전사 전략 방향성과의 접합 시뮬레이션 도구로 사용해야 한다</w:t>
            </w:r>
          </w:p>
        </w:tc>
      </w:tr>
    </w:tbl>
    <w:p w14:paraId="702BE45B" w14:textId="734EA2D1" w:rsidR="00A0700A" w:rsidRPr="00A17327" w:rsidRDefault="00A0700A" w:rsidP="00A0700A">
      <w:pPr>
        <w:pStyle w:val="2"/>
        <w:rPr>
          <w:rFonts w:ascii="새굴림" w:eastAsia="새굴림" w:hAnsi="새굴림"/>
        </w:rPr>
      </w:pPr>
      <w:bookmarkStart w:id="41" w:name="_Toc196227043"/>
      <w:r w:rsidRPr="00A17327">
        <w:rPr>
          <w:rFonts w:ascii="새굴림" w:eastAsia="새굴림" w:hAnsi="새굴림"/>
        </w:rPr>
        <w:t>프로젝트 유형별 · 상황별 · 규모별 맞춤 선정표</w:t>
      </w:r>
      <w:bookmarkEnd w:id="41"/>
    </w:p>
    <w:p w14:paraId="4D3BA289" w14:textId="77777777" w:rsidR="00F6164C" w:rsidRDefault="00A0700A" w:rsidP="00A0700A">
      <w:pPr>
        <w:pStyle w:val="30"/>
        <w:rPr>
          <w:rFonts w:ascii="새굴림" w:eastAsia="새굴림" w:hAnsi="새굴림"/>
        </w:rPr>
      </w:pPr>
      <w:bookmarkStart w:id="42" w:name="_Toc196227044"/>
      <w:r w:rsidRPr="00A17327">
        <w:rPr>
          <w:rFonts w:ascii="새굴림" w:eastAsia="새굴림" w:hAnsi="새굴림"/>
        </w:rPr>
        <w:t>프로젝트 유형별</w:t>
      </w:r>
      <w:r w:rsidR="00FD5E8B" w:rsidRPr="00A17327">
        <w:rPr>
          <w:rFonts w:ascii="새굴림" w:eastAsia="새굴림" w:hAnsi="새굴림" w:hint="eastAsia"/>
        </w:rPr>
        <w:t>/</w:t>
      </w:r>
      <w:proofErr w:type="gramStart"/>
      <w:r w:rsidR="00FD5E8B" w:rsidRPr="00A17327">
        <w:rPr>
          <w:rFonts w:ascii="새굴림" w:eastAsia="새굴림" w:hAnsi="새굴림" w:hint="eastAsia"/>
        </w:rPr>
        <w:t>상황별</w:t>
      </w:r>
      <w:r w:rsidRPr="00A17327">
        <w:rPr>
          <w:rFonts w:ascii="새굴림" w:eastAsia="새굴림" w:hAnsi="새굴림"/>
        </w:rPr>
        <w:t xml:space="preserve"> </w:t>
      </w:r>
      <w:r w:rsidR="00AA197C" w:rsidRPr="00A17327">
        <w:rPr>
          <w:rFonts w:ascii="새굴림" w:eastAsia="새굴림" w:hAnsi="새굴림"/>
        </w:rPr>
        <w:t xml:space="preserve"> </w:t>
      </w:r>
      <w:r w:rsidRPr="00A17327">
        <w:rPr>
          <w:rFonts w:ascii="새굴림" w:eastAsia="새굴림" w:hAnsi="새굴림"/>
        </w:rPr>
        <w:t>추천표</w:t>
      </w:r>
      <w:bookmarkEnd w:id="42"/>
      <w:proofErr w:type="gramEnd"/>
    </w:p>
    <w:p w14:paraId="0E3D13BC" w14:textId="183D4E2A" w:rsidR="00DE5896" w:rsidRPr="00DE5896" w:rsidRDefault="00DE5896" w:rsidP="00DE5896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>요구사항 변경관리툴은 “모든 조직에 가장 좋은 도구”가 아니라,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DE5896">
        <w:rPr>
          <w:rFonts w:ascii="새굴림" w:eastAsia="새굴림" w:hAnsi="새굴림" w:cs="굴림"/>
          <w:szCs w:val="24"/>
          <w:lang w:val="en-US"/>
        </w:rPr>
        <w:t>“우리 조직의 전략, 프로젝트 특성, 기술 운영 방식에 가장 정합성 높은 도구”를 선택해야 성공합니다.</w:t>
      </w:r>
    </w:p>
    <w:p w14:paraId="582AC5A6" w14:textId="369A8E08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 xml:space="preserve">본 항목은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전사 EA 관점에서 프로젝트 유형을 5가지 전략군으로 분류</w:t>
      </w:r>
      <w:r w:rsidRPr="00DE5896">
        <w:rPr>
          <w:rFonts w:ascii="새굴림" w:eastAsia="새굴림" w:hAnsi="새굴림" w:cs="굴림"/>
          <w:szCs w:val="24"/>
          <w:lang w:val="en-US"/>
        </w:rPr>
        <w:t>하고,</w:t>
      </w:r>
      <w:r>
        <w:rPr>
          <w:rFonts w:ascii="새굴림" w:eastAsia="새굴림" w:hAnsi="새굴림" w:cs="굴림"/>
          <w:szCs w:val="24"/>
          <w:lang w:val="en-US"/>
        </w:rPr>
        <w:t xml:space="preserve"> </w:t>
      </w:r>
      <w:r w:rsidRPr="00DE5896">
        <w:rPr>
          <w:rFonts w:ascii="새굴림" w:eastAsia="새굴림" w:hAnsi="새굴림" w:cs="굴림"/>
          <w:szCs w:val="24"/>
          <w:lang w:val="en-US"/>
        </w:rPr>
        <w:t>각 유형에 적합한 도구와 그 선정 이유를 전략적으로 매핑한 표입니다.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26"/>
        <w:gridCol w:w="2737"/>
        <w:gridCol w:w="1824"/>
        <w:gridCol w:w="3041"/>
      </w:tblGrid>
      <w:tr w:rsidR="00DE5896" w:rsidRPr="00DE5896" w14:paraId="2837A85D" w14:textId="77777777" w:rsidTr="00D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DA050B2" w14:textId="77777777" w:rsidR="00DE5896" w:rsidRPr="00DE5896" w:rsidRDefault="00DE5896" w:rsidP="00DE589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프로젝트 유형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A44A86A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상황 설명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6FDA5C8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추천 툴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BCD90C5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선정 이유 (전략적 적합성)</w:t>
            </w:r>
          </w:p>
        </w:tc>
      </w:tr>
      <w:tr w:rsidR="00DE5896" w:rsidRPr="00DE5896" w14:paraId="772670D7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2C69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① 전사 EA 기반 통합 시스템 구축형</w:t>
            </w:r>
          </w:p>
        </w:tc>
        <w:tc>
          <w:tcPr>
            <w:tcW w:w="0" w:type="auto"/>
            <w:hideMark/>
          </w:tcPr>
          <w:p w14:paraId="1AEC254F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 xml:space="preserve">전사 BPM, APP, DATA, INFRA 구조와 정합성 필요. </w:t>
            </w:r>
          </w:p>
          <w:p w14:paraId="6ECA2BCE" w14:textId="090E479D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요구-테스트-릴리즈-감사 전 흐름 통제 필요</w:t>
            </w:r>
          </w:p>
        </w:tc>
        <w:tc>
          <w:tcPr>
            <w:tcW w:w="0" w:type="auto"/>
            <w:hideMark/>
          </w:tcPr>
          <w:p w14:paraId="5CFF75A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Polarion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 Next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hideMark/>
          </w:tcPr>
          <w:p w14:paraId="4F5125D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EA 구조 연계성 우수, 모델 기반 연계(ArchiMate, SysML), 감사 대응 기능 내장. 전사 통제 기반 운영 적합</w:t>
            </w:r>
          </w:p>
        </w:tc>
      </w:tr>
      <w:tr w:rsidR="00DE5896" w:rsidRPr="00DE5896" w14:paraId="19500333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3D4F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② DevOps 기반 마이크로서비스 프로젝트</w:t>
            </w:r>
          </w:p>
        </w:tc>
        <w:tc>
          <w:tcPr>
            <w:tcW w:w="0" w:type="auto"/>
            <w:hideMark/>
          </w:tcPr>
          <w:p w14:paraId="2BCE51D0" w14:textId="77777777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릴리즈 속도 우선, 요구사항이 이슈 기반으로 빠르게 반영. CI/CD, Git, Jenkins 중심 구조</w:t>
            </w:r>
          </w:p>
        </w:tc>
        <w:tc>
          <w:tcPr>
            <w:tcW w:w="0" w:type="auto"/>
            <w:hideMark/>
          </w:tcPr>
          <w:p w14:paraId="25256DFC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+ Xray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Modern Requirements</w:t>
            </w:r>
          </w:p>
        </w:tc>
        <w:tc>
          <w:tcPr>
            <w:tcW w:w="0" w:type="auto"/>
            <w:hideMark/>
          </w:tcPr>
          <w:p w14:paraId="27F912B9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Git/Jenkins 연계 최적화, 협업성과 실시간 연계, 릴리즈 중심 트레이서빌리티 우수. 스크럼/칸반 운영 친화적</w:t>
            </w:r>
          </w:p>
        </w:tc>
      </w:tr>
      <w:tr w:rsidR="00DE5896" w:rsidRPr="00DE5896" w14:paraId="5A337E8A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773A6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③ 규제/품질중심 산업형 (자동차, 의료, 항공)</w:t>
            </w:r>
          </w:p>
        </w:tc>
        <w:tc>
          <w:tcPr>
            <w:tcW w:w="0" w:type="auto"/>
            <w:hideMark/>
          </w:tcPr>
          <w:p w14:paraId="7C1D6B87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ISO26262, FDA, DO-178C 등 외부 규제 준수 필수.</w:t>
            </w:r>
          </w:p>
          <w:p w14:paraId="263C8305" w14:textId="52739BBA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요구사항-테스트-품질 완전 통합 요구</w:t>
            </w:r>
          </w:p>
        </w:tc>
        <w:tc>
          <w:tcPr>
            <w:tcW w:w="0" w:type="auto"/>
            <w:hideMark/>
          </w:tcPr>
          <w:p w14:paraId="7A7B16E0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CodeBeamer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Helix RM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</w:t>
            </w:r>
          </w:p>
        </w:tc>
        <w:tc>
          <w:tcPr>
            <w:tcW w:w="0" w:type="auto"/>
            <w:hideMark/>
          </w:tcPr>
          <w:p w14:paraId="5F299B3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인증 구조 내장, 테스트 추적성 보장, 변경 로그 보존 강력. 문서 기반 검토, 릴리즈 증적 관리 최적화</w:t>
            </w:r>
          </w:p>
        </w:tc>
      </w:tr>
      <w:tr w:rsidR="00DE5896" w:rsidRPr="00DE5896" w14:paraId="59CB2B73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A68E0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④ 중견기업/복합 사업 다수 병행형</w:t>
            </w:r>
          </w:p>
        </w:tc>
        <w:tc>
          <w:tcPr>
            <w:tcW w:w="0" w:type="auto"/>
            <w:hideMark/>
          </w:tcPr>
          <w:p w14:paraId="28CDD951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요구-기획-운영까지 일괄 추적 필요.</w:t>
            </w:r>
          </w:p>
          <w:p w14:paraId="4CE60CB3" w14:textId="3AC06072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lastRenderedPageBreak/>
              <w:t>PM, BA, QA 간 협업이 핵심</w:t>
            </w:r>
          </w:p>
        </w:tc>
        <w:tc>
          <w:tcPr>
            <w:tcW w:w="0" w:type="auto"/>
            <w:hideMark/>
          </w:tcPr>
          <w:p w14:paraId="3082192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lastRenderedPageBreak/>
              <w:t>Jama Connect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(Structure)</w:t>
            </w:r>
          </w:p>
        </w:tc>
        <w:tc>
          <w:tcPr>
            <w:tcW w:w="0" w:type="auto"/>
            <w:hideMark/>
          </w:tcPr>
          <w:p w14:paraId="0A0AC243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사용자 중심 협업 기능, 실시간 리뷰, 직관적인 트레이서빌리티 UI. 애자일·협업 혼합 구조 대응</w:t>
            </w:r>
          </w:p>
        </w:tc>
      </w:tr>
      <w:tr w:rsidR="00DE5896" w:rsidRPr="00DE5896" w14:paraId="12A0FDEF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ED3EF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⑤ 요구사항 기반 컨설팅/솔루션 개발형</w:t>
            </w:r>
          </w:p>
        </w:tc>
        <w:tc>
          <w:tcPr>
            <w:tcW w:w="0" w:type="auto"/>
            <w:hideMark/>
          </w:tcPr>
          <w:p w14:paraId="2CDCF082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고객 맞춤형 요구사항 분석·관리 필요.</w:t>
            </w:r>
          </w:p>
          <w:p w14:paraId="05256D04" w14:textId="08A6141F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사전 정형화된 요구정의, 문서 중심 구조</w:t>
            </w:r>
          </w:p>
        </w:tc>
        <w:tc>
          <w:tcPr>
            <w:tcW w:w="0" w:type="auto"/>
            <w:hideMark/>
          </w:tcPr>
          <w:p w14:paraId="07D3E93B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ReqIF.ac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ReqView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</w:t>
            </w:r>
          </w:p>
        </w:tc>
        <w:tc>
          <w:tcPr>
            <w:tcW w:w="0" w:type="auto"/>
            <w:hideMark/>
          </w:tcPr>
          <w:p w14:paraId="67A7277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문서 기반 요구 관리, 버전관리 및 승인 추적 명확, 표준 기반 요구 템플릿 지원</w:t>
            </w:r>
          </w:p>
        </w:tc>
      </w:tr>
      <w:tr w:rsidR="00B410E5" w:rsidRPr="00DE5896" w14:paraId="5DE26884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89F7B" w14:textId="77777777" w:rsidR="00B410E5" w:rsidRPr="00DE5896" w:rsidRDefault="00B410E5" w:rsidP="00B410E5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프로젝트유형</w:t>
            </w:r>
          </w:p>
        </w:tc>
        <w:tc>
          <w:tcPr>
            <w:tcW w:w="0" w:type="auto"/>
            <w:hideMark/>
          </w:tcPr>
          <w:p w14:paraId="2C2B1E7B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상황설명</w:t>
            </w:r>
          </w:p>
        </w:tc>
        <w:tc>
          <w:tcPr>
            <w:tcW w:w="0" w:type="auto"/>
            <w:hideMark/>
          </w:tcPr>
          <w:p w14:paraId="0D3D24A3" w14:textId="77777777" w:rsidR="00B410E5" w:rsidRPr="00DE5896" w:rsidRDefault="00B410E5" w:rsidP="00B4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추천툴</w:t>
            </w:r>
          </w:p>
        </w:tc>
        <w:tc>
          <w:tcPr>
            <w:tcW w:w="0" w:type="auto"/>
            <w:hideMark/>
          </w:tcPr>
          <w:p w14:paraId="7DB32D6B" w14:textId="77777777" w:rsidR="00B410E5" w:rsidRPr="00DE5896" w:rsidRDefault="00B410E5" w:rsidP="00B4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선정이유</w:t>
            </w:r>
          </w:p>
        </w:tc>
      </w:tr>
      <w:tr w:rsidR="00B410E5" w:rsidRPr="00DE5896" w14:paraId="5CDC05EA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07987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공공기관 프로젝트</w:t>
            </w:r>
          </w:p>
        </w:tc>
        <w:tc>
          <w:tcPr>
            <w:tcW w:w="0" w:type="auto"/>
            <w:hideMark/>
          </w:tcPr>
          <w:p w14:paraId="45D30742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표준 준수 필수, 문서 이력 관리와 정적 문서화 중요</w:t>
            </w:r>
          </w:p>
        </w:tc>
        <w:tc>
          <w:tcPr>
            <w:tcW w:w="0" w:type="auto"/>
            <w:hideMark/>
          </w:tcPr>
          <w:p w14:paraId="4BCA594D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Spring REST Docs</w:t>
            </w:r>
          </w:p>
        </w:tc>
        <w:tc>
          <w:tcPr>
            <w:tcW w:w="0" w:type="auto"/>
            <w:hideMark/>
          </w:tcPr>
          <w:p w14:paraId="2CD0AF26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정적 문서 기반, 테스트 기반 문서화로 감사 및 기록 보존에 유리</w:t>
            </w:r>
          </w:p>
        </w:tc>
      </w:tr>
      <w:tr w:rsidR="00B410E5" w:rsidRPr="00DE5896" w14:paraId="4F3FAA86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BDC4A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스타트업 MVP 개발</w:t>
            </w:r>
          </w:p>
        </w:tc>
        <w:tc>
          <w:tcPr>
            <w:tcW w:w="0" w:type="auto"/>
            <w:hideMark/>
          </w:tcPr>
          <w:p w14:paraId="309EED82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빠른 개발, 빠른 배포, 쉬운 공유 필요</w:t>
            </w:r>
          </w:p>
        </w:tc>
        <w:tc>
          <w:tcPr>
            <w:tcW w:w="0" w:type="auto"/>
            <w:hideMark/>
          </w:tcPr>
          <w:p w14:paraId="5C0A59FC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Swagger UI</w:t>
            </w:r>
          </w:p>
        </w:tc>
        <w:tc>
          <w:tcPr>
            <w:tcW w:w="0" w:type="auto"/>
            <w:hideMark/>
          </w:tcPr>
          <w:p w14:paraId="142AF683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문서 자동 생성, 테스트 가능한 UI 제공, 빠른 피드백 루프 가능</w:t>
            </w:r>
          </w:p>
        </w:tc>
      </w:tr>
      <w:tr w:rsidR="00B410E5" w:rsidRPr="00DE5896" w14:paraId="4BD96C69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DB397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대기업 내부 API 게이트웨이 구축</w:t>
            </w:r>
          </w:p>
        </w:tc>
        <w:tc>
          <w:tcPr>
            <w:tcW w:w="0" w:type="auto"/>
            <w:hideMark/>
          </w:tcPr>
          <w:p w14:paraId="695F8AAF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다양한 팀과 협업, 명확한 계약 기반 필요</w:t>
            </w:r>
          </w:p>
        </w:tc>
        <w:tc>
          <w:tcPr>
            <w:tcW w:w="0" w:type="auto"/>
            <w:hideMark/>
          </w:tcPr>
          <w:p w14:paraId="11584BD2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OpenAPI + Redoc</w:t>
            </w:r>
          </w:p>
        </w:tc>
        <w:tc>
          <w:tcPr>
            <w:tcW w:w="0" w:type="auto"/>
            <w:hideMark/>
          </w:tcPr>
          <w:p w14:paraId="03616E84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명세 기반 문서화(OpenAPI) + 고급 뷰 UI 지원(Redoc), 협업 효율성 탁월</w:t>
            </w:r>
          </w:p>
        </w:tc>
      </w:tr>
      <w:tr w:rsidR="00B410E5" w:rsidRPr="00DE5896" w14:paraId="3584110B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0C34C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클라우드 기반 MSA 프로젝트</w:t>
            </w:r>
          </w:p>
        </w:tc>
        <w:tc>
          <w:tcPr>
            <w:tcW w:w="0" w:type="auto"/>
            <w:hideMark/>
          </w:tcPr>
          <w:p w14:paraId="56F11B91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마이크로서비스 간 연동 문서 자동화, 변경 이력 관리</w:t>
            </w:r>
          </w:p>
        </w:tc>
        <w:tc>
          <w:tcPr>
            <w:tcW w:w="0" w:type="auto"/>
            <w:hideMark/>
          </w:tcPr>
          <w:p w14:paraId="7ABB654F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Swagger (OpenAPI)</w:t>
            </w:r>
          </w:p>
        </w:tc>
        <w:tc>
          <w:tcPr>
            <w:tcW w:w="0" w:type="auto"/>
            <w:hideMark/>
          </w:tcPr>
          <w:p w14:paraId="022A8D86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REST API 표준을 기반으로 다양한 마이크로서비스와 연동 용이</w:t>
            </w:r>
          </w:p>
        </w:tc>
      </w:tr>
      <w:tr w:rsidR="00B410E5" w:rsidRPr="00DE5896" w14:paraId="33CDFD74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E91CA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외부 개발자 대상 공개 API</w:t>
            </w:r>
          </w:p>
        </w:tc>
        <w:tc>
          <w:tcPr>
            <w:tcW w:w="0" w:type="auto"/>
            <w:hideMark/>
          </w:tcPr>
          <w:p w14:paraId="467BC51B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개발자 포털 구축, 문서 UI 디자인/사용성 중요</w:t>
            </w:r>
          </w:p>
        </w:tc>
        <w:tc>
          <w:tcPr>
            <w:tcW w:w="0" w:type="auto"/>
            <w:hideMark/>
          </w:tcPr>
          <w:p w14:paraId="154564AB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Slate</w:t>
            </w:r>
          </w:p>
        </w:tc>
        <w:tc>
          <w:tcPr>
            <w:tcW w:w="0" w:type="auto"/>
            <w:hideMark/>
          </w:tcPr>
          <w:p w14:paraId="2233AF04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Markdown 기반 정적 사이트 생성, 예제 기반 명확한 가이드 제공</w:t>
            </w:r>
          </w:p>
        </w:tc>
      </w:tr>
      <w:tr w:rsidR="00B410E5" w:rsidRPr="00DE5896" w14:paraId="1448B1A4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10C2F" w14:textId="77777777" w:rsidR="00B410E5" w:rsidRPr="00DE5896" w:rsidRDefault="00B410E5" w:rsidP="00B410E5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테스트 코드 기반 설계 적용</w:t>
            </w:r>
          </w:p>
        </w:tc>
        <w:tc>
          <w:tcPr>
            <w:tcW w:w="0" w:type="auto"/>
            <w:hideMark/>
          </w:tcPr>
          <w:p w14:paraId="71BD0DA9" w14:textId="77777777" w:rsidR="00B410E5" w:rsidRPr="00DE5896" w:rsidRDefault="00B410E5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테스트 기반 개발(TDD)과 연계되는 문서화 필요</w:t>
            </w:r>
          </w:p>
        </w:tc>
        <w:tc>
          <w:tcPr>
            <w:tcW w:w="0" w:type="auto"/>
            <w:hideMark/>
          </w:tcPr>
          <w:p w14:paraId="7CC1FB23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Spring REST Docs</w:t>
            </w:r>
          </w:p>
        </w:tc>
        <w:tc>
          <w:tcPr>
            <w:tcW w:w="0" w:type="auto"/>
            <w:hideMark/>
          </w:tcPr>
          <w:p w14:paraId="38CC64ED" w14:textId="77777777" w:rsidR="00B410E5" w:rsidRPr="00DE5896" w:rsidRDefault="00B410E5" w:rsidP="00B410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0"/>
                <w:lang w:val="en-US"/>
              </w:rPr>
              <w:t>테스트 코드 기반 자동 문서 생성 가능, 코드 품질 및 문서 품질 동시 확보 가능</w:t>
            </w:r>
          </w:p>
        </w:tc>
      </w:tr>
    </w:tbl>
    <w:p w14:paraId="2BB56403" w14:textId="3E630317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 xml:space="preserve">도구 선택은 조직이 운영하는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업무 흐름, 통제 수준, 릴리즈 정책, 기술 연계성</w:t>
      </w:r>
      <w:r w:rsidRPr="00DE5896">
        <w:rPr>
          <w:rFonts w:ascii="새굴림" w:eastAsia="새굴림" w:hAnsi="새굴림" w:cs="굴림"/>
          <w:szCs w:val="24"/>
          <w:lang w:val="en-US"/>
        </w:rPr>
        <w:t>과 맞아야 정착됩니다. “유명한 도구”가 아니라 **“우리 업무/기술 환경과 가장 전략적으로 결합 가능한 도구”**가 정답입니다.</w:t>
      </w:r>
    </w:p>
    <w:p w14:paraId="76E49935" w14:textId="77777777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>이 유형 매핑은 조직의 투자 대비 성공 확률을 높이는 가장 현실적이고 전략적인 접근 방식입니다.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5896" w:rsidRPr="00DE5896" w14:paraId="7FD2F91A" w14:textId="77777777" w:rsidTr="00D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  <w:hideMark/>
          </w:tcPr>
          <w:p w14:paraId="5F972A4D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>도구의 기능보다 중요한 것은 “적합한 전략 유형에 맞는 접합성”이다</w:t>
            </w:r>
          </w:p>
          <w:p w14:paraId="453EBD0A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 xml:space="preserve">EA 기반, DevOps 기반, 규제 기반, 협업 기반 등 </w:t>
            </w:r>
            <w:r w:rsidRPr="00DE5896">
              <w:rPr>
                <w:rFonts w:ascii="새굴림" w:eastAsia="새굴림" w:hAnsi="새굴림" w:cs="굴림"/>
                <w:b w:val="0"/>
                <w:szCs w:val="20"/>
              </w:rPr>
              <w:t>전략군별 매핑</w:t>
            </w: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>은 정착률과 ROI를 결정한다</w:t>
            </w:r>
          </w:p>
          <w:p w14:paraId="12E70625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 xml:space="preserve">전사 도입이라면 </w:t>
            </w:r>
            <w:r w:rsidRPr="00DE5896">
              <w:rPr>
                <w:rFonts w:ascii="새굴림" w:eastAsia="새굴림" w:hAnsi="새굴림" w:cs="굴림"/>
                <w:b w:val="0"/>
                <w:szCs w:val="20"/>
              </w:rPr>
              <w:t>하나의 도구가 모든 프로젝트를 커버할 수는 없다</w:t>
            </w: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>는 현실 인식이 필요하다</w:t>
            </w:r>
          </w:p>
          <w:p w14:paraId="43E3874B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b w:val="0"/>
                <w:bCs w:val="0"/>
                <w:szCs w:val="20"/>
              </w:rPr>
            </w:pP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 xml:space="preserve">유형별로 도구를 구분하여 사용하거나, </w:t>
            </w:r>
            <w:r w:rsidRPr="00DE5896">
              <w:rPr>
                <w:rFonts w:ascii="새굴림" w:eastAsia="새굴림" w:hAnsi="새굴림" w:cs="굴림"/>
                <w:b w:val="0"/>
                <w:szCs w:val="20"/>
              </w:rPr>
              <w:t>전사 표준+보완 도구</w:t>
            </w: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>로 병행 운영 전략을 검토할 수 있다</w:t>
            </w:r>
          </w:p>
          <w:p w14:paraId="32BED79D" w14:textId="0ACA1786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shd w:val="clear" w:color="auto" w:fill="F2F2F2" w:themeFill="background1" w:themeFillShade="F2"/>
              <w:jc w:val="left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 xml:space="preserve">도입 전에 </w:t>
            </w:r>
            <w:r w:rsidRPr="00DE5896">
              <w:rPr>
                <w:rFonts w:ascii="새굴림" w:eastAsia="새굴림" w:hAnsi="새굴림" w:cs="굴림"/>
                <w:b w:val="0"/>
                <w:szCs w:val="20"/>
              </w:rPr>
              <w:t>우리 조직의 요구 흐름/품질 흐름/기술 연계 흐름을 먼저 시각화</w:t>
            </w:r>
            <w:r w:rsidRPr="00DE5896">
              <w:rPr>
                <w:rFonts w:ascii="새굴림" w:eastAsia="새굴림" w:hAnsi="새굴림" w:cs="굴림"/>
                <w:b w:val="0"/>
                <w:bCs w:val="0"/>
                <w:szCs w:val="20"/>
              </w:rPr>
              <w:t>한 후 도구를 매핑하는 것이 최적 전략이다</w:t>
            </w:r>
          </w:p>
        </w:tc>
      </w:tr>
    </w:tbl>
    <w:p w14:paraId="1356AC54" w14:textId="2A3CEDCE" w:rsidR="00A0700A" w:rsidRDefault="0072725D" w:rsidP="00D97301">
      <w:pPr>
        <w:pStyle w:val="30"/>
        <w:rPr>
          <w:rFonts w:ascii="새굴림" w:eastAsia="새굴림" w:hAnsi="새굴림"/>
        </w:rPr>
      </w:pPr>
      <w:bookmarkStart w:id="43" w:name="_Toc196227045"/>
      <w:r w:rsidRPr="00A17327">
        <w:rPr>
          <w:rFonts w:ascii="새굴림" w:eastAsia="새굴림" w:hAnsi="새굴림" w:hint="eastAsia"/>
        </w:rPr>
        <w:t xml:space="preserve">프로젝트 </w:t>
      </w:r>
      <w:proofErr w:type="gramStart"/>
      <w:r w:rsidR="00A0700A" w:rsidRPr="00A17327">
        <w:rPr>
          <w:rFonts w:ascii="새굴림" w:eastAsia="새굴림" w:hAnsi="새굴림"/>
        </w:rPr>
        <w:t xml:space="preserve">규모별 </w:t>
      </w:r>
      <w:r w:rsidRPr="00A17327">
        <w:rPr>
          <w:rFonts w:ascii="새굴림" w:eastAsia="새굴림" w:hAnsi="새굴림"/>
        </w:rPr>
        <w:t xml:space="preserve"> </w:t>
      </w:r>
      <w:r w:rsidR="00A0700A" w:rsidRPr="00A17327">
        <w:rPr>
          <w:rFonts w:ascii="새굴림" w:eastAsia="새굴림" w:hAnsi="새굴림"/>
        </w:rPr>
        <w:t>적용</w:t>
      </w:r>
      <w:proofErr w:type="gramEnd"/>
      <w:r w:rsidR="00A0700A" w:rsidRPr="00A17327">
        <w:rPr>
          <w:rFonts w:ascii="새굴림" w:eastAsia="새굴림" w:hAnsi="새굴림"/>
        </w:rPr>
        <w:t xml:space="preserve"> 가이드</w:t>
      </w:r>
      <w:bookmarkEnd w:id="43"/>
    </w:p>
    <w:p w14:paraId="78E3B24F" w14:textId="474600DB" w:rsidR="00DE5896" w:rsidRPr="00DE5896" w:rsidRDefault="00DE5896" w:rsidP="00DE5896">
      <w:pPr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 xml:space="preserve">요구사항 변경관리툴은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프로젝트의 규모, 구조 복잡도, 관리 통제 범위</w:t>
      </w:r>
      <w:r w:rsidRPr="00DE5896">
        <w:rPr>
          <w:rFonts w:ascii="새굴림" w:eastAsia="새굴림" w:hAnsi="새굴림" w:cs="굴림"/>
          <w:szCs w:val="24"/>
          <w:lang w:val="en-US"/>
        </w:rPr>
        <w:t>에 따라</w:t>
      </w:r>
      <w:r>
        <w:rPr>
          <w:rFonts w:ascii="새굴림" w:eastAsia="새굴림" w:hAnsi="새굴림" w:cs="굴림" w:hint="eastAsia"/>
          <w:szCs w:val="24"/>
          <w:lang w:val="en-US"/>
        </w:rPr>
        <w:t xml:space="preserve">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도구의 기능/확장성/운영 난이도/정착률</w:t>
      </w:r>
      <w:r w:rsidRPr="00DE5896">
        <w:rPr>
          <w:rFonts w:ascii="새굴림" w:eastAsia="새굴림" w:hAnsi="새굴림" w:cs="굴림"/>
          <w:szCs w:val="24"/>
          <w:lang w:val="en-US"/>
        </w:rPr>
        <w:t>이 크게 달라집니다.</w:t>
      </w:r>
    </w:p>
    <w:p w14:paraId="45C7F200" w14:textId="77777777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>따라서 단순히 기업 크기에 따른 구분이 아니라,</w:t>
      </w:r>
      <w:r w:rsidRPr="00DE5896">
        <w:rPr>
          <w:rFonts w:ascii="새굴림" w:eastAsia="새굴림" w:hAnsi="새굴림" w:cs="굴림"/>
          <w:szCs w:val="24"/>
          <w:lang w:val="en-US"/>
        </w:rPr>
        <w:br/>
        <w:t>**“관리해야 할 요구사항의 양, 복잡도, 연계 범위, 품질 감사 수준”**을 기준으로 도구를 매핑하는 것이 가장 현실적이며 효과적입니다.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362"/>
        <w:gridCol w:w="2862"/>
        <w:gridCol w:w="1867"/>
        <w:gridCol w:w="2537"/>
      </w:tblGrid>
      <w:tr w:rsidR="00DE5896" w:rsidRPr="00DE5896" w14:paraId="266B9193" w14:textId="77777777" w:rsidTr="00D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229BC112" w14:textId="77777777" w:rsidR="00DE5896" w:rsidRPr="00DE5896" w:rsidRDefault="00DE5896" w:rsidP="00DE589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프로젝트 규모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C4A8590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기준 설명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1F2BDBA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추천 도구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8656F4C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선정 이유 (EA 전략 관점)</w:t>
            </w:r>
          </w:p>
        </w:tc>
      </w:tr>
      <w:tr w:rsidR="00DE5896" w:rsidRPr="00DE5896" w14:paraId="0C2D0F12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C7B83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1. 초대형 전사/국가사업 (EA/통합/공공)</w:t>
            </w:r>
          </w:p>
        </w:tc>
        <w:tc>
          <w:tcPr>
            <w:tcW w:w="0" w:type="auto"/>
            <w:hideMark/>
          </w:tcPr>
          <w:p w14:paraId="5C503697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요구사항 1,000건 이상, 수명주기 12개월 이상.</w:t>
            </w:r>
          </w:p>
          <w:p w14:paraId="64DB1286" w14:textId="05629122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EA/BPM/데이터/시스템 통합 기반 필수</w:t>
            </w:r>
          </w:p>
        </w:tc>
        <w:tc>
          <w:tcPr>
            <w:tcW w:w="0" w:type="auto"/>
            <w:hideMark/>
          </w:tcPr>
          <w:p w14:paraId="436298E3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 Next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Polarion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hideMark/>
          </w:tcPr>
          <w:p w14:paraId="3890201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EA 구조 연결, 모델 연계, 다부서 협업 및 통제, 릴리즈-품질-감사 대응. 전사 통합 통제에 최적화</w:t>
            </w:r>
          </w:p>
        </w:tc>
      </w:tr>
      <w:tr w:rsidR="00DE5896" w:rsidRPr="00DE5896" w14:paraId="7E28EA2B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7D5C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2. 대규모 시스템 구축형 (복수 모듈, MSA 포함)</w:t>
            </w:r>
          </w:p>
        </w:tc>
        <w:tc>
          <w:tcPr>
            <w:tcW w:w="0" w:type="auto"/>
            <w:hideMark/>
          </w:tcPr>
          <w:p w14:paraId="0ED73972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 xml:space="preserve">요구사항 500~1,000건, 모듈/팀 분산 구조. </w:t>
            </w:r>
          </w:p>
          <w:p w14:paraId="3CC1A5B0" w14:textId="063D5994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DevOps, ALM, 테스트 연계 필요</w:t>
            </w:r>
          </w:p>
        </w:tc>
        <w:tc>
          <w:tcPr>
            <w:tcW w:w="0" w:type="auto"/>
            <w:hideMark/>
          </w:tcPr>
          <w:p w14:paraId="6BFE1BB7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Jama Connect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CodeBeamer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hideMark/>
          </w:tcPr>
          <w:p w14:paraId="0E7A1FF6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흐름 분산, 테스트/이슈 기반 연계, 승인 통제, 시각화된 트레이서빌리티</w:t>
            </w:r>
          </w:p>
        </w:tc>
      </w:tr>
      <w:tr w:rsidR="00DE5896" w:rsidRPr="00DE5896" w14:paraId="44070E64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C709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3. 중규모 솔루션 구축형 (10~30명 개발팀)</w:t>
            </w:r>
          </w:p>
        </w:tc>
        <w:tc>
          <w:tcPr>
            <w:tcW w:w="0" w:type="auto"/>
            <w:hideMark/>
          </w:tcPr>
          <w:p w14:paraId="63CFE1F7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요구사항 100~500건, 단일 시스템 + 기능별 복잡도 존재.</w:t>
            </w:r>
          </w:p>
          <w:p w14:paraId="2C689CE3" w14:textId="167EE6CE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QA 및 고객 커뮤니케이션 중요</w:t>
            </w:r>
          </w:p>
        </w:tc>
        <w:tc>
          <w:tcPr>
            <w:tcW w:w="0" w:type="auto"/>
            <w:hideMark/>
          </w:tcPr>
          <w:p w14:paraId="44577B3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(Structure)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Jama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Modern Requirements</w:t>
            </w:r>
          </w:p>
        </w:tc>
        <w:tc>
          <w:tcPr>
            <w:tcW w:w="0" w:type="auto"/>
            <w:hideMark/>
          </w:tcPr>
          <w:p w14:paraId="6B1FF50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사용자 중심 협업, 테스트 연계, 변경 관리 구조. 기획~릴리즈 흐름 정형화 가능</w:t>
            </w:r>
          </w:p>
        </w:tc>
      </w:tr>
      <w:tr w:rsidR="00DE5896" w:rsidRPr="00DE5896" w14:paraId="4F01190C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FE2E0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4. 소규모 애자일 프로젝트 (스타트업/파일럿형)</w:t>
            </w:r>
          </w:p>
        </w:tc>
        <w:tc>
          <w:tcPr>
            <w:tcW w:w="0" w:type="auto"/>
            <w:hideMark/>
          </w:tcPr>
          <w:p w14:paraId="019607EF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요구사항 30~100건, 빠른 피드백 중심.</w:t>
            </w:r>
          </w:p>
          <w:p w14:paraId="256F8F55" w14:textId="3B66FC41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제품/서비스 릴리즈 반복 우선</w:t>
            </w:r>
          </w:p>
        </w:tc>
        <w:tc>
          <w:tcPr>
            <w:tcW w:w="0" w:type="auto"/>
            <w:hideMark/>
          </w:tcPr>
          <w:p w14:paraId="43DA6F32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Jira Core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ReqView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SpiraTeam</w:t>
            </w:r>
          </w:p>
        </w:tc>
        <w:tc>
          <w:tcPr>
            <w:tcW w:w="0" w:type="auto"/>
            <w:hideMark/>
          </w:tcPr>
          <w:p w14:paraId="2DE8974C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간결한 기능 + 빠른 도입 + UX 최적화. 애자일 기반 구조에 내재화 용이</w:t>
            </w:r>
          </w:p>
        </w:tc>
      </w:tr>
      <w:tr w:rsidR="00DE5896" w:rsidRPr="00DE5896" w14:paraId="51F68C9C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AC469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5. 문서 기반 경량 프로젝트 (SI 컨설팅형)</w:t>
            </w:r>
          </w:p>
        </w:tc>
        <w:tc>
          <w:tcPr>
            <w:tcW w:w="0" w:type="auto"/>
            <w:hideMark/>
          </w:tcPr>
          <w:p w14:paraId="578A1DC1" w14:textId="77777777" w:rsid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 xml:space="preserve">요구사항 30건 이하, 문서 중심. </w:t>
            </w:r>
          </w:p>
          <w:p w14:paraId="1BBDF54B" w14:textId="6C973094" w:rsidR="00DE5896" w:rsidRPr="00DE5896" w:rsidRDefault="00DE5896" w:rsidP="00492A17">
            <w:pPr>
              <w:pStyle w:val="a0"/>
              <w:numPr>
                <w:ilvl w:val="0"/>
                <w:numId w:val="25"/>
              </w:numPr>
              <w:ind w:left="126" w:hanging="12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</w:rPr>
            </w:pPr>
            <w:r w:rsidRPr="00DE5896">
              <w:rPr>
                <w:rFonts w:ascii="새굴림" w:eastAsia="새굴림" w:hAnsi="새굴림" w:cs="굴림"/>
                <w:szCs w:val="24"/>
              </w:rPr>
              <w:t>계약 기반, 공공 프로젝트 등</w:t>
            </w:r>
          </w:p>
        </w:tc>
        <w:tc>
          <w:tcPr>
            <w:tcW w:w="0" w:type="auto"/>
            <w:hideMark/>
          </w:tcPr>
          <w:p w14:paraId="61780F8B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ReqIF.ac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DOORS Classic</w:t>
            </w: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 xml:space="preserve">, </w:t>
            </w:r>
            <w:r w:rsidRPr="00DE589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Excel + 관리도구</w:t>
            </w:r>
          </w:p>
        </w:tc>
        <w:tc>
          <w:tcPr>
            <w:tcW w:w="0" w:type="auto"/>
            <w:hideMark/>
          </w:tcPr>
          <w:p w14:paraId="55F92468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정형 템플릿 + 승인 흐름 + 버전 관리 필요. 문서 → 시스템 이관 시 용이</w:t>
            </w:r>
          </w:p>
        </w:tc>
      </w:tr>
    </w:tbl>
    <w:p w14:paraId="5B501DCF" w14:textId="77777777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 xml:space="preserve">프로젝트 규모에 따라 도구가 가져야 할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기능 범위, 연계 구조, 도입 전략, 조직 수용성</w:t>
      </w:r>
      <w:r w:rsidRPr="00DE5896">
        <w:rPr>
          <w:rFonts w:ascii="새굴림" w:eastAsia="새굴림" w:hAnsi="새굴림" w:cs="굴림"/>
          <w:szCs w:val="24"/>
          <w:lang w:val="en-US"/>
        </w:rPr>
        <w:t>은 다릅니다.</w:t>
      </w:r>
      <w:r w:rsidRPr="00DE5896">
        <w:rPr>
          <w:rFonts w:ascii="새굴림" w:eastAsia="새굴림" w:hAnsi="새굴림" w:cs="굴림"/>
          <w:szCs w:val="24"/>
          <w:lang w:val="en-US"/>
        </w:rPr>
        <w:br/>
        <w:t xml:space="preserve">기능이 많은 도구를 쓰는 것이 능사가 아니라,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우리 조직의 통제 역량과 프로젝트 요구 흐름에 맞춘 선택이</w:t>
      </w:r>
      <w:r w:rsidRPr="00DE5896">
        <w:rPr>
          <w:rFonts w:ascii="새굴림" w:eastAsia="새굴림" w:hAnsi="새굴림" w:cs="굴림"/>
          <w:szCs w:val="24"/>
          <w:lang w:val="en-US"/>
        </w:rPr>
        <w:t xml:space="preserve"> 가장 성공 가능성을 높입니다.</w:t>
      </w:r>
    </w:p>
    <w:p w14:paraId="279275EC" w14:textId="77777777" w:rsidR="00DE5896" w:rsidRPr="00DE5896" w:rsidRDefault="00DE5896" w:rsidP="00DE5896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4"/>
          <w:lang w:val="en-US"/>
        </w:rPr>
      </w:pPr>
      <w:r w:rsidRPr="00DE5896">
        <w:rPr>
          <w:rFonts w:ascii="새굴림" w:eastAsia="새굴림" w:hAnsi="새굴림" w:cs="굴림"/>
          <w:szCs w:val="24"/>
          <w:lang w:val="en-US"/>
        </w:rPr>
        <w:t xml:space="preserve">또한, 대규모 프로젝트일수록 </w:t>
      </w:r>
      <w:r w:rsidRPr="00DE5896">
        <w:rPr>
          <w:rFonts w:ascii="새굴림" w:eastAsia="새굴림" w:hAnsi="새굴림" w:cs="굴림"/>
          <w:b/>
          <w:bCs/>
          <w:szCs w:val="24"/>
          <w:lang w:val="en-US"/>
        </w:rPr>
        <w:t>파일럿 도입 → 구조 설계 → 단계별 확산 전략</w:t>
      </w:r>
      <w:r w:rsidRPr="00DE5896">
        <w:rPr>
          <w:rFonts w:ascii="새굴림" w:eastAsia="새굴림" w:hAnsi="새굴림" w:cs="굴림"/>
          <w:szCs w:val="24"/>
          <w:lang w:val="en-US"/>
        </w:rPr>
        <w:t>을 함께 세워야 합니다.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5896" w:rsidRPr="00DE5896" w14:paraId="44A29543" w14:textId="77777777" w:rsidTr="00DE5896">
        <w:trPr>
          <w:trHeight w:val="208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2C052A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E5896">
              <w:rPr>
                <w:rFonts w:ascii="새굴림" w:eastAsia="새굴림" w:hAnsi="새굴림" w:cs="굴림"/>
                <w:bCs/>
                <w:szCs w:val="20"/>
              </w:rPr>
              <w:t>도구는 규모에 맞춰 “기능 + 연계 + 운영 내재화 가능성” 기준으로 선택해야 한다</w:t>
            </w:r>
          </w:p>
          <w:p w14:paraId="7CCF084D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E5896">
              <w:rPr>
                <w:rFonts w:ascii="새굴림" w:eastAsia="새굴림" w:hAnsi="새굴림" w:cs="굴림"/>
                <w:bCs/>
                <w:szCs w:val="20"/>
              </w:rPr>
              <w:t>대규모는 통합 구조 기반, 중소규모는 협업 기반 구조로 분리하여 접근해야 한다</w:t>
            </w:r>
          </w:p>
          <w:p w14:paraId="2D7E6F54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E5896">
              <w:rPr>
                <w:rFonts w:ascii="새굴림" w:eastAsia="새굴림" w:hAnsi="새굴림" w:cs="굴림"/>
                <w:bCs/>
                <w:szCs w:val="20"/>
              </w:rPr>
              <w:t>한 프로젝트에 여러 툴이 연동될 수도 있음을 고려해 “툴 간 연계 전략”도 함께 수립해야 한다</w:t>
            </w:r>
          </w:p>
          <w:p w14:paraId="6681BF02" w14:textId="77777777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E5896">
              <w:rPr>
                <w:rFonts w:ascii="새굴림" w:eastAsia="새굴림" w:hAnsi="새굴림" w:cs="굴림"/>
                <w:bCs/>
                <w:szCs w:val="20"/>
              </w:rPr>
              <w:t>전사 확산형 도입이라면 사전 정비, 기술적 연계 설계, 이해관계자 합의 구조를 반드시 선행해야 한다</w:t>
            </w:r>
          </w:p>
          <w:p w14:paraId="621CABFB" w14:textId="1A89933C" w:rsidR="00DE5896" w:rsidRPr="00DE5896" w:rsidRDefault="00DE5896" w:rsidP="00DE5896">
            <w:pPr>
              <w:pStyle w:val="a0"/>
              <w:numPr>
                <w:ilvl w:val="0"/>
                <w:numId w:val="11"/>
              </w:numPr>
              <w:jc w:val="left"/>
              <w:rPr>
                <w:rFonts w:ascii="새굴림" w:eastAsia="새굴림" w:hAnsi="새굴림" w:cs="굴림"/>
                <w:bCs/>
                <w:szCs w:val="20"/>
              </w:rPr>
            </w:pPr>
            <w:r w:rsidRPr="00DE5896">
              <w:rPr>
                <w:rFonts w:ascii="새굴림" w:eastAsia="새굴림" w:hAnsi="새굴림" w:cs="굴림"/>
                <w:bCs/>
                <w:szCs w:val="20"/>
              </w:rPr>
              <w:t>규모가 작더라도 요구 흐름이 명확하고 통제 체계가 정립된 조직이라면 고급 도구도 효과적으로 운영 가능하다</w:t>
            </w:r>
          </w:p>
        </w:tc>
      </w:tr>
    </w:tbl>
    <w:p w14:paraId="4B56A99F" w14:textId="3E525FDD" w:rsidR="00DB68B7" w:rsidRPr="00DB68B7" w:rsidRDefault="00DB68B7" w:rsidP="00DF4A75">
      <w:pPr>
        <w:spacing w:before="100" w:beforeAutospacing="1" w:after="100" w:afterAutospacing="1" w:line="240" w:lineRule="auto"/>
        <w:jc w:val="left"/>
        <w:rPr>
          <w:rFonts w:ascii="새굴림" w:eastAsia="새굴림" w:hAnsi="새굴림" w:cs="굴림"/>
          <w:szCs w:val="20"/>
        </w:rPr>
      </w:pPr>
    </w:p>
    <w:p w14:paraId="220C6303" w14:textId="3A695D0B" w:rsidR="00DB68B7" w:rsidRDefault="00DB68B7">
      <w:pPr>
        <w:jc w:val="left"/>
        <w:rPr>
          <w:rFonts w:ascii="새굴림" w:eastAsia="새굴림" w:hAnsi="새굴림"/>
          <w:szCs w:val="20"/>
          <w:lang w:val="en-US"/>
        </w:rPr>
      </w:pPr>
      <w:r>
        <w:rPr>
          <w:rFonts w:ascii="새굴림" w:eastAsia="새굴림" w:hAnsi="새굴림"/>
          <w:szCs w:val="20"/>
          <w:lang w:val="en-US"/>
        </w:rPr>
        <w:br w:type="page"/>
      </w:r>
    </w:p>
    <w:p w14:paraId="77234D54" w14:textId="7957E3E9" w:rsidR="00DF4A75" w:rsidRDefault="00DB68B7" w:rsidP="00DB68B7">
      <w:pPr>
        <w:pStyle w:val="11"/>
        <w:rPr>
          <w:lang w:val="en-US"/>
        </w:rPr>
      </w:pPr>
      <w:bookmarkStart w:id="44" w:name="_Toc196227046"/>
      <w:r>
        <w:rPr>
          <w:rFonts w:hint="eastAsia"/>
          <w:lang w:val="en-US"/>
        </w:rPr>
        <w:lastRenderedPageBreak/>
        <w:t>부록</w:t>
      </w:r>
      <w:bookmarkEnd w:id="44"/>
    </w:p>
    <w:p w14:paraId="0F111D49" w14:textId="0D960EC7" w:rsidR="00DE5896" w:rsidRDefault="00DE5896" w:rsidP="009E74E9">
      <w:pPr>
        <w:pStyle w:val="2"/>
        <w:rPr>
          <w:lang w:val="en-US"/>
        </w:rPr>
      </w:pPr>
      <w:bookmarkStart w:id="45" w:name="_Toc196227047"/>
      <w:r>
        <w:rPr>
          <w:rFonts w:hint="eastAsia"/>
          <w:lang w:val="en-US"/>
        </w:rPr>
        <w:t>이해관계자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</w:t>
      </w:r>
      <w:bookmarkEnd w:id="45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03"/>
        <w:gridCol w:w="3602"/>
        <w:gridCol w:w="1175"/>
        <w:gridCol w:w="2848"/>
      </w:tblGrid>
      <w:tr w:rsidR="00DE5896" w:rsidRPr="00DE5896" w14:paraId="0982B5EE" w14:textId="77777777" w:rsidTr="00D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597AF3B7" w14:textId="77777777" w:rsidR="00DE5896" w:rsidRPr="00DE5896" w:rsidRDefault="00DE5896" w:rsidP="00DE589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이해관계자 그룹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CE49616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주요 요구사항 및 관심사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85EA554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영향력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1F97176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지원 필요성</w:t>
            </w:r>
          </w:p>
        </w:tc>
      </w:tr>
      <w:tr w:rsidR="00DE5896" w:rsidRPr="00DE5896" w14:paraId="699CB2B5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A1AE3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전사 전략기획팀</w:t>
            </w:r>
          </w:p>
        </w:tc>
        <w:tc>
          <w:tcPr>
            <w:tcW w:w="0" w:type="auto"/>
            <w:hideMark/>
          </w:tcPr>
          <w:p w14:paraId="2B3675D8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EA 구조 내 통제 체계 정립, 전사 프로세스-시스템 간 정합성 확보</w:t>
            </w:r>
          </w:p>
        </w:tc>
        <w:tc>
          <w:tcPr>
            <w:tcW w:w="0" w:type="auto"/>
            <w:hideMark/>
          </w:tcPr>
          <w:p w14:paraId="6353B137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높음</w:t>
            </w:r>
          </w:p>
        </w:tc>
        <w:tc>
          <w:tcPr>
            <w:tcW w:w="0" w:type="auto"/>
            <w:hideMark/>
          </w:tcPr>
          <w:p w14:paraId="1CC26B57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정책 정합성 유지 및 도입 논리 강화 지원 필요</w:t>
            </w:r>
          </w:p>
        </w:tc>
      </w:tr>
      <w:tr w:rsidR="00DE5896" w:rsidRPr="00DE5896" w14:paraId="79E0CE30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0BC3F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IT기획/품질관리팀</w:t>
            </w:r>
          </w:p>
        </w:tc>
        <w:tc>
          <w:tcPr>
            <w:tcW w:w="0" w:type="auto"/>
            <w:hideMark/>
          </w:tcPr>
          <w:p w14:paraId="54C28557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변경 이력 감사 대응, 테스트·품질 추적성 확보, 감사 레포트 자동화</w:t>
            </w:r>
          </w:p>
        </w:tc>
        <w:tc>
          <w:tcPr>
            <w:tcW w:w="0" w:type="auto"/>
            <w:hideMark/>
          </w:tcPr>
          <w:p w14:paraId="45824D3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매우 높음</w:t>
            </w:r>
          </w:p>
        </w:tc>
        <w:tc>
          <w:tcPr>
            <w:tcW w:w="0" w:type="auto"/>
            <w:hideMark/>
          </w:tcPr>
          <w:p w14:paraId="32DA4048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기능 요구 우선반영, 테스트관리 연계 설계 지원</w:t>
            </w:r>
          </w:p>
        </w:tc>
      </w:tr>
      <w:tr w:rsidR="00DE5896" w:rsidRPr="00DE5896" w14:paraId="475E8E82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04F1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개발 조직 (Dev 팀)</w:t>
            </w:r>
          </w:p>
        </w:tc>
        <w:tc>
          <w:tcPr>
            <w:tcW w:w="0" w:type="auto"/>
            <w:hideMark/>
          </w:tcPr>
          <w:p w14:paraId="4BF174FB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Jira/DevOps 연계, 이슈 중심 요구 처리, 배포 트레이서빌리티</w:t>
            </w:r>
          </w:p>
        </w:tc>
        <w:tc>
          <w:tcPr>
            <w:tcW w:w="0" w:type="auto"/>
            <w:hideMark/>
          </w:tcPr>
          <w:p w14:paraId="09219C73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중간~높음</w:t>
            </w:r>
          </w:p>
        </w:tc>
        <w:tc>
          <w:tcPr>
            <w:tcW w:w="0" w:type="auto"/>
            <w:hideMark/>
          </w:tcPr>
          <w:p w14:paraId="697BA46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인터페이스/API 구성, 협업 UX 최적화 필요</w:t>
            </w:r>
          </w:p>
        </w:tc>
      </w:tr>
      <w:tr w:rsidR="00DE5896" w:rsidRPr="00DE5896" w14:paraId="03B29471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DE693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테스트/QA 부서</w:t>
            </w:r>
          </w:p>
        </w:tc>
        <w:tc>
          <w:tcPr>
            <w:tcW w:w="0" w:type="auto"/>
            <w:hideMark/>
          </w:tcPr>
          <w:p w14:paraId="0BD3449C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요구사항 기반 테스트케이스 연계, 결함 분석과 요구 추적</w:t>
            </w:r>
          </w:p>
        </w:tc>
        <w:tc>
          <w:tcPr>
            <w:tcW w:w="0" w:type="auto"/>
            <w:hideMark/>
          </w:tcPr>
          <w:p w14:paraId="42FBD8C8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중간</w:t>
            </w:r>
          </w:p>
        </w:tc>
        <w:tc>
          <w:tcPr>
            <w:tcW w:w="0" w:type="auto"/>
            <w:hideMark/>
          </w:tcPr>
          <w:p w14:paraId="52B84EC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요구-테스트 통합 구조 설계 지원 필요</w:t>
            </w:r>
          </w:p>
        </w:tc>
      </w:tr>
      <w:tr w:rsidR="00DE5896" w:rsidRPr="00DE5896" w14:paraId="3A39B158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5615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정보보안팀 / 감사팀</w:t>
            </w:r>
          </w:p>
        </w:tc>
        <w:tc>
          <w:tcPr>
            <w:tcW w:w="0" w:type="auto"/>
            <w:hideMark/>
          </w:tcPr>
          <w:p w14:paraId="04A4C3A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승인/변경 이력 자동 저장, 감사 대응 레포트, 권한 기반 통제</w:t>
            </w:r>
          </w:p>
        </w:tc>
        <w:tc>
          <w:tcPr>
            <w:tcW w:w="0" w:type="auto"/>
            <w:hideMark/>
          </w:tcPr>
          <w:p w14:paraId="3FF22D7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낮음~중간</w:t>
            </w:r>
          </w:p>
        </w:tc>
        <w:tc>
          <w:tcPr>
            <w:tcW w:w="0" w:type="auto"/>
            <w:hideMark/>
          </w:tcPr>
          <w:p w14:paraId="48C7F61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정책 기반 보안 요소 도입 협의 필요</w:t>
            </w:r>
          </w:p>
        </w:tc>
      </w:tr>
      <w:tr w:rsidR="00DE5896" w:rsidRPr="00DE5896" w14:paraId="7BB01CB6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54BA5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프로젝트 관리자 (PM)</w:t>
            </w:r>
          </w:p>
        </w:tc>
        <w:tc>
          <w:tcPr>
            <w:tcW w:w="0" w:type="auto"/>
            <w:hideMark/>
          </w:tcPr>
          <w:p w14:paraId="2D43C82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수명주기 가시화, 승인체계 통제, 일정 지연 원인 추적</w:t>
            </w:r>
          </w:p>
        </w:tc>
        <w:tc>
          <w:tcPr>
            <w:tcW w:w="0" w:type="auto"/>
            <w:hideMark/>
          </w:tcPr>
          <w:p w14:paraId="1C61E6B2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중간</w:t>
            </w:r>
          </w:p>
        </w:tc>
        <w:tc>
          <w:tcPr>
            <w:tcW w:w="0" w:type="auto"/>
            <w:hideMark/>
          </w:tcPr>
          <w:p w14:paraId="72DBF76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대시보드 제공, 승인 워크플로우 최적화</w:t>
            </w:r>
          </w:p>
        </w:tc>
      </w:tr>
      <w:tr w:rsidR="00DE5896" w:rsidRPr="00DE5896" w14:paraId="2C1F5B99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A65BC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최종 사용자 (업무팀)</w:t>
            </w:r>
          </w:p>
        </w:tc>
        <w:tc>
          <w:tcPr>
            <w:tcW w:w="0" w:type="auto"/>
            <w:hideMark/>
          </w:tcPr>
          <w:p w14:paraId="772D9B42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직관적 UI/UX, 요구 등록·검토 용이성, 협업성</w:t>
            </w:r>
          </w:p>
        </w:tc>
        <w:tc>
          <w:tcPr>
            <w:tcW w:w="0" w:type="auto"/>
            <w:hideMark/>
          </w:tcPr>
          <w:p w14:paraId="2BAA3B7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중간</w:t>
            </w:r>
          </w:p>
        </w:tc>
        <w:tc>
          <w:tcPr>
            <w:tcW w:w="0" w:type="auto"/>
            <w:hideMark/>
          </w:tcPr>
          <w:p w14:paraId="3CB94F2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사용자 교육, 템플릿 구성, UI 설정 지원</w:t>
            </w:r>
          </w:p>
        </w:tc>
      </w:tr>
      <w:tr w:rsidR="00DE5896" w:rsidRPr="00DE5896" w14:paraId="6BA9ECD2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9C5C9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벤더/외주 개발사</w:t>
            </w:r>
          </w:p>
        </w:tc>
        <w:tc>
          <w:tcPr>
            <w:tcW w:w="0" w:type="auto"/>
            <w:hideMark/>
          </w:tcPr>
          <w:p w14:paraId="73F59B9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공유 체계, 변경 통보, 형상 연계</w:t>
            </w:r>
          </w:p>
        </w:tc>
        <w:tc>
          <w:tcPr>
            <w:tcW w:w="0" w:type="auto"/>
            <w:hideMark/>
          </w:tcPr>
          <w:p w14:paraId="305FCFF2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낮음</w:t>
            </w:r>
          </w:p>
        </w:tc>
        <w:tc>
          <w:tcPr>
            <w:tcW w:w="0" w:type="auto"/>
            <w:hideMark/>
          </w:tcPr>
          <w:p w14:paraId="66B93EC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제한적 접근 권한 구조 및 워크스페이스 설정</w:t>
            </w:r>
          </w:p>
        </w:tc>
      </w:tr>
    </w:tbl>
    <w:p w14:paraId="50C196AC" w14:textId="77777777" w:rsidR="00DE5896" w:rsidRPr="00DE5896" w:rsidRDefault="00DE5896" w:rsidP="00DE5896">
      <w:pPr>
        <w:rPr>
          <w:rFonts w:hint="eastAsia"/>
          <w:lang w:val="en-US"/>
        </w:rPr>
      </w:pPr>
    </w:p>
    <w:p w14:paraId="7C3B64C7" w14:textId="51AB3770" w:rsidR="00DE5896" w:rsidRDefault="00DE5896" w:rsidP="009E74E9">
      <w:pPr>
        <w:pStyle w:val="2"/>
        <w:rPr>
          <w:lang w:val="en-US"/>
        </w:rPr>
      </w:pPr>
      <w:bookmarkStart w:id="46" w:name="_Toc196227048"/>
      <w:r>
        <w:rPr>
          <w:rFonts w:hint="eastAsia"/>
          <w:lang w:val="en-US"/>
        </w:rPr>
        <w:t>요구사항</w:t>
      </w:r>
      <w:bookmarkEnd w:id="46"/>
    </w:p>
    <w:p w14:paraId="7AE7D379" w14:textId="77777777" w:rsidR="006C681A" w:rsidRDefault="006C681A" w:rsidP="006C681A">
      <w:pPr>
        <w:pStyle w:val="30"/>
        <w:rPr>
          <w:lang w:val="en-US"/>
        </w:rPr>
      </w:pPr>
      <w:bookmarkStart w:id="47" w:name="_Toc196227049"/>
      <w:r>
        <w:rPr>
          <w:rFonts w:hint="eastAsia"/>
          <w:lang w:val="en-US"/>
        </w:rPr>
        <w:t>기능요구사항</w:t>
      </w:r>
      <w:bookmarkEnd w:id="47"/>
    </w:p>
    <w:p w14:paraId="307AB2BC" w14:textId="2A7F90EE" w:rsidR="006C681A" w:rsidRPr="006C681A" w:rsidRDefault="006C681A" w:rsidP="006C681A"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필수기능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299"/>
        <w:gridCol w:w="5111"/>
        <w:gridCol w:w="1002"/>
        <w:gridCol w:w="1216"/>
      </w:tblGrid>
      <w:tr w:rsidR="00DE5896" w:rsidRPr="00DE5896" w14:paraId="370B996F" w14:textId="77777777" w:rsidTr="00DE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CF448BD" w14:textId="77777777" w:rsidR="00DE5896" w:rsidRPr="00DE5896" w:rsidRDefault="00DE5896" w:rsidP="00DE589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영역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2973CFA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기능 요구사항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F0AECC7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우선순위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12A83B5" w14:textId="77777777" w:rsidR="00DE5896" w:rsidRPr="00DE5896" w:rsidRDefault="00DE5896" w:rsidP="00DE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중요도</w:t>
            </w:r>
          </w:p>
        </w:tc>
      </w:tr>
      <w:tr w:rsidR="00DE5896" w:rsidRPr="00DE5896" w14:paraId="0FB348B0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A19A1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수명주기 관리</w:t>
            </w:r>
          </w:p>
        </w:tc>
        <w:tc>
          <w:tcPr>
            <w:tcW w:w="0" w:type="auto"/>
            <w:hideMark/>
          </w:tcPr>
          <w:p w14:paraId="45861B5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요구사항 생성-검토-승인-변경-종료 단계별 워크플로우 지원</w:t>
            </w:r>
          </w:p>
        </w:tc>
        <w:tc>
          <w:tcPr>
            <w:tcW w:w="0" w:type="auto"/>
            <w:hideMark/>
          </w:tcPr>
          <w:p w14:paraId="44D2C67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515C85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★★★★★</w:t>
            </w:r>
          </w:p>
        </w:tc>
      </w:tr>
      <w:tr w:rsidR="00DE5896" w:rsidRPr="00DE5896" w14:paraId="5B19BBAF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83950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CBBA6C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상태값 기반 요구 추적 (초안, 승인됨, 변경됨 등)</w:t>
            </w:r>
          </w:p>
        </w:tc>
        <w:tc>
          <w:tcPr>
            <w:tcW w:w="0" w:type="auto"/>
            <w:hideMark/>
          </w:tcPr>
          <w:p w14:paraId="35FAE050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47C2EBB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315E1B57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21D3E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트레이서빌리티</w:t>
            </w:r>
          </w:p>
        </w:tc>
        <w:tc>
          <w:tcPr>
            <w:tcW w:w="0" w:type="auto"/>
            <w:hideMark/>
          </w:tcPr>
          <w:p w14:paraId="54687FE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↔ 설계 ↔ 테스트 ↔ 릴리즈 간 양방향 추적 매트릭스 구성</w:t>
            </w:r>
          </w:p>
        </w:tc>
        <w:tc>
          <w:tcPr>
            <w:tcW w:w="0" w:type="auto"/>
            <w:hideMark/>
          </w:tcPr>
          <w:p w14:paraId="47FEC8F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1470404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★★★★★</w:t>
            </w:r>
          </w:p>
        </w:tc>
      </w:tr>
      <w:tr w:rsidR="00DE5896" w:rsidRPr="00DE5896" w14:paraId="1DA8DCEE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B99A6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9521BE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↔ 결함 간 연계성 시각화 (Impact Trace)</w:t>
            </w:r>
          </w:p>
        </w:tc>
        <w:tc>
          <w:tcPr>
            <w:tcW w:w="0" w:type="auto"/>
            <w:hideMark/>
          </w:tcPr>
          <w:p w14:paraId="4E04E893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D5B2BB7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4C659E4A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05AF1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협업 및 승인 통제</w:t>
            </w:r>
          </w:p>
        </w:tc>
        <w:tc>
          <w:tcPr>
            <w:tcW w:w="0" w:type="auto"/>
            <w:hideMark/>
          </w:tcPr>
          <w:p w14:paraId="441DD08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역할 기반 승인 체계 (요청자/승인자/영향분석자) 설정 기능</w:t>
            </w:r>
          </w:p>
        </w:tc>
        <w:tc>
          <w:tcPr>
            <w:tcW w:w="0" w:type="auto"/>
            <w:hideMark/>
          </w:tcPr>
          <w:p w14:paraId="46D4AF9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8602B2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★★★★★</w:t>
            </w:r>
          </w:p>
        </w:tc>
      </w:tr>
      <w:tr w:rsidR="00DE5896" w:rsidRPr="00DE5896" w14:paraId="32255599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64C27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2547B1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변경사항 알림, 댓글, 실시간 협업 기능 내장</w:t>
            </w:r>
          </w:p>
        </w:tc>
        <w:tc>
          <w:tcPr>
            <w:tcW w:w="0" w:type="auto"/>
            <w:hideMark/>
          </w:tcPr>
          <w:p w14:paraId="5E03E69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6B3287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591792E6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190A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변경이력 및 감사 통제</w:t>
            </w:r>
          </w:p>
        </w:tc>
        <w:tc>
          <w:tcPr>
            <w:tcW w:w="0" w:type="auto"/>
            <w:hideMark/>
          </w:tcPr>
          <w:p w14:paraId="1D27D1E8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변경 이력 자동 저장 및 비교 기능</w:t>
            </w:r>
          </w:p>
        </w:tc>
        <w:tc>
          <w:tcPr>
            <w:tcW w:w="0" w:type="auto"/>
            <w:hideMark/>
          </w:tcPr>
          <w:p w14:paraId="1BAC665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FDE956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★★★★★</w:t>
            </w:r>
          </w:p>
        </w:tc>
      </w:tr>
      <w:tr w:rsidR="00DE5896" w:rsidRPr="00DE5896" w14:paraId="6D757EB4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B57A5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90E49D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승인 이력 및 변경 사유 감사 로그 생성</w:t>
            </w:r>
          </w:p>
        </w:tc>
        <w:tc>
          <w:tcPr>
            <w:tcW w:w="0" w:type="auto"/>
            <w:hideMark/>
          </w:tcPr>
          <w:p w14:paraId="443331A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B04426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★★★★★</w:t>
            </w:r>
          </w:p>
        </w:tc>
      </w:tr>
      <w:tr w:rsidR="00DE5896" w:rsidRPr="00DE5896" w14:paraId="37E424CC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AAC43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DevOps 연계 및 API 지원</w:t>
            </w:r>
          </w:p>
        </w:tc>
        <w:tc>
          <w:tcPr>
            <w:tcW w:w="0" w:type="auto"/>
            <w:hideMark/>
          </w:tcPr>
          <w:p w14:paraId="15FF5D56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Git/Jenkins/Azure DevOps 등과 연계 가능한 REST API 제공</w:t>
            </w:r>
          </w:p>
        </w:tc>
        <w:tc>
          <w:tcPr>
            <w:tcW w:w="0" w:type="auto"/>
            <w:hideMark/>
          </w:tcPr>
          <w:p w14:paraId="00AC5B4D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F374F25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1DC283DE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469C5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모델링 도구 연계</w:t>
            </w:r>
          </w:p>
        </w:tc>
        <w:tc>
          <w:tcPr>
            <w:tcW w:w="0" w:type="auto"/>
            <w:hideMark/>
          </w:tcPr>
          <w:p w14:paraId="153A853C" w14:textId="059A9CB1" w:rsidR="00DE5896" w:rsidRPr="00DE5896" w:rsidRDefault="00DE5896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SysML, UML, BPMN 기반 객체와요구사항 간 링크 설정 기능</w:t>
            </w:r>
          </w:p>
        </w:tc>
        <w:tc>
          <w:tcPr>
            <w:tcW w:w="0" w:type="auto"/>
            <w:hideMark/>
          </w:tcPr>
          <w:p w14:paraId="0115FA09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4325D754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49D67811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98C20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서식 커스터마이징</w:t>
            </w:r>
          </w:p>
        </w:tc>
        <w:tc>
          <w:tcPr>
            <w:tcW w:w="0" w:type="auto"/>
            <w:hideMark/>
          </w:tcPr>
          <w:p w14:paraId="02919579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조직 내 메타데이터(우선순위, 출처 등) 정의 및 관리 기능</w:t>
            </w:r>
          </w:p>
        </w:tc>
        <w:tc>
          <w:tcPr>
            <w:tcW w:w="0" w:type="auto"/>
            <w:hideMark/>
          </w:tcPr>
          <w:p w14:paraId="26200160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4E17F1E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DE5896" w:rsidRPr="00DE5896" w14:paraId="77AE808F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8F9AB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템플릿/양식 제공</w:t>
            </w:r>
          </w:p>
        </w:tc>
        <w:tc>
          <w:tcPr>
            <w:tcW w:w="0" w:type="auto"/>
            <w:hideMark/>
          </w:tcPr>
          <w:p w14:paraId="101EF8A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 정의서, 승인서, 변경 통지서 등 기본 템플릿 제공</w:t>
            </w:r>
          </w:p>
        </w:tc>
        <w:tc>
          <w:tcPr>
            <w:tcW w:w="0" w:type="auto"/>
            <w:hideMark/>
          </w:tcPr>
          <w:p w14:paraId="0F34F45C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D8F25EA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★★★☆☆</w:t>
            </w:r>
          </w:p>
        </w:tc>
      </w:tr>
      <w:tr w:rsidR="00DE5896" w:rsidRPr="00DE5896" w14:paraId="47A7FA85" w14:textId="77777777" w:rsidTr="00DE5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6E635" w14:textId="77777777" w:rsidR="00DE5896" w:rsidRPr="00DE5896" w:rsidRDefault="00DE5896" w:rsidP="00DE589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검색/필터/리포트</w:t>
            </w:r>
          </w:p>
        </w:tc>
        <w:tc>
          <w:tcPr>
            <w:tcW w:w="0" w:type="auto"/>
            <w:hideMark/>
          </w:tcPr>
          <w:p w14:paraId="5E3A6D9F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요구사항 다조건 검색, 변경 항목 필터링, PDF/CSV 리포트 출력</w:t>
            </w:r>
          </w:p>
        </w:tc>
        <w:tc>
          <w:tcPr>
            <w:tcW w:w="0" w:type="auto"/>
            <w:hideMark/>
          </w:tcPr>
          <w:p w14:paraId="028C5C09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DB36EA1" w14:textId="77777777" w:rsidR="00DE5896" w:rsidRPr="00DE5896" w:rsidRDefault="00DE5896" w:rsidP="00DE589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DE5896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</w:tbl>
    <w:p w14:paraId="277285E4" w14:textId="77777777" w:rsidR="00DE5896" w:rsidRPr="00DE5896" w:rsidRDefault="00DE5896" w:rsidP="00DE5896">
      <w:pPr>
        <w:rPr>
          <w:rFonts w:hint="eastAsia"/>
          <w:lang w:val="en-US"/>
        </w:rPr>
      </w:pPr>
    </w:p>
    <w:p w14:paraId="6A072AFC" w14:textId="2C288BD7" w:rsidR="006C681A" w:rsidRDefault="006C681A" w:rsidP="006C681A">
      <w:pPr>
        <w:pStyle w:val="4"/>
        <w:rPr>
          <w:lang w:val="en-US"/>
        </w:rPr>
      </w:pPr>
      <w:r>
        <w:rPr>
          <w:rFonts w:hint="eastAsia"/>
          <w:lang w:val="en-US"/>
        </w:rPr>
        <w:t>중요기능요구사항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670"/>
        <w:gridCol w:w="4740"/>
        <w:gridCol w:w="1002"/>
        <w:gridCol w:w="1216"/>
      </w:tblGrid>
      <w:tr w:rsidR="006C681A" w:rsidRPr="006C681A" w14:paraId="35EA0EA7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88ECA2F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영역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8EF5EBD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기능 요구사항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212678E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우선순위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71B85D5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중요도</w:t>
            </w:r>
          </w:p>
        </w:tc>
      </w:tr>
      <w:tr w:rsidR="006C681A" w:rsidRPr="006C681A" w14:paraId="711B414C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0E113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요구분류 및 템플릿화</w:t>
            </w:r>
          </w:p>
        </w:tc>
        <w:tc>
          <w:tcPr>
            <w:tcW w:w="0" w:type="auto"/>
            <w:hideMark/>
          </w:tcPr>
          <w:p w14:paraId="27078FE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요구사항 분류 체계(기능/비기능/보안 등) 설정 및 필터링</w:t>
            </w:r>
          </w:p>
        </w:tc>
        <w:tc>
          <w:tcPr>
            <w:tcW w:w="0" w:type="auto"/>
            <w:hideMark/>
          </w:tcPr>
          <w:p w14:paraId="6827C63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8EC022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6EC131EC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4E41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9D00EC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정의서 템플릿 커스터마이징 및 정형 양식 저장</w:t>
            </w:r>
          </w:p>
        </w:tc>
        <w:tc>
          <w:tcPr>
            <w:tcW w:w="0" w:type="auto"/>
            <w:hideMark/>
          </w:tcPr>
          <w:p w14:paraId="3DD3541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F4CC22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15FBCF6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53056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재사용성 및 라이브러리 관리</w:t>
            </w:r>
          </w:p>
        </w:tc>
        <w:tc>
          <w:tcPr>
            <w:tcW w:w="0" w:type="auto"/>
            <w:hideMark/>
          </w:tcPr>
          <w:p w14:paraId="503C019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반복 사용되는 요구사항 템플릿 저장 및 재사용 기능</w:t>
            </w:r>
          </w:p>
        </w:tc>
        <w:tc>
          <w:tcPr>
            <w:tcW w:w="0" w:type="auto"/>
            <w:hideMark/>
          </w:tcPr>
          <w:p w14:paraId="29171B5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67F8AC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0B4E07AD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09DD2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7C387B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과거 프로젝트 요구사항 검색/활용을 위한 레포지토리화 기능</w:t>
            </w:r>
          </w:p>
        </w:tc>
        <w:tc>
          <w:tcPr>
            <w:tcW w:w="0" w:type="auto"/>
            <w:hideMark/>
          </w:tcPr>
          <w:p w14:paraId="333A25D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8CB537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484D5FBB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892C9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요구사항 품질 진단</w:t>
            </w:r>
          </w:p>
        </w:tc>
        <w:tc>
          <w:tcPr>
            <w:tcW w:w="0" w:type="auto"/>
            <w:hideMark/>
          </w:tcPr>
          <w:p w14:paraId="6880BEA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중복, 누락, 유사성 자동 탐지 기능</w:t>
            </w:r>
          </w:p>
        </w:tc>
        <w:tc>
          <w:tcPr>
            <w:tcW w:w="0" w:type="auto"/>
            <w:hideMark/>
          </w:tcPr>
          <w:p w14:paraId="2E1DE0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4B2E3FA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★★★☆☆</w:t>
            </w:r>
          </w:p>
        </w:tc>
      </w:tr>
      <w:tr w:rsidR="006C681A" w:rsidRPr="006C681A" w14:paraId="393B584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E764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1EB75F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문장 패턴 분석 및 품질 레벨 자동 검증 (예: 모호성 감지)</w:t>
            </w:r>
          </w:p>
        </w:tc>
        <w:tc>
          <w:tcPr>
            <w:tcW w:w="0" w:type="auto"/>
            <w:hideMark/>
          </w:tcPr>
          <w:p w14:paraId="5119D3E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6E34E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★★★☆☆</w:t>
            </w:r>
          </w:p>
        </w:tc>
      </w:tr>
      <w:tr w:rsidR="006C681A" w:rsidRPr="006C681A" w14:paraId="2A17CAF7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6C1FC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요구-비즈니스 연계 시각화</w:t>
            </w:r>
          </w:p>
        </w:tc>
        <w:tc>
          <w:tcPr>
            <w:tcW w:w="0" w:type="auto"/>
            <w:hideMark/>
          </w:tcPr>
          <w:p w14:paraId="623CB5B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BPMN 기반 업무 프로세스와 요구사항 간 연결 시각화</w:t>
            </w:r>
          </w:p>
        </w:tc>
        <w:tc>
          <w:tcPr>
            <w:tcW w:w="0" w:type="auto"/>
            <w:hideMark/>
          </w:tcPr>
          <w:p w14:paraId="4E1501A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16ED566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566ADD3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225A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AI 기반 분석/추천 기능 </w:t>
            </w:r>
            <w:r w:rsidRPr="006C681A">
              <w:rPr>
                <w:rFonts w:ascii="새굴림" w:eastAsia="새굴림" w:hAnsi="새굴림" w:cs="굴림"/>
                <w:i/>
                <w:iCs/>
                <w:szCs w:val="24"/>
                <w:lang w:val="en-US"/>
              </w:rPr>
              <w:t>(선택 고도화)</w:t>
            </w:r>
          </w:p>
        </w:tc>
        <w:tc>
          <w:tcPr>
            <w:tcW w:w="0" w:type="auto"/>
            <w:hideMark/>
          </w:tcPr>
          <w:p w14:paraId="31FB027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유사 요구 자동 분류, 변경 파급 예측 추천</w:t>
            </w:r>
          </w:p>
        </w:tc>
        <w:tc>
          <w:tcPr>
            <w:tcW w:w="0" w:type="auto"/>
            <w:hideMark/>
          </w:tcPr>
          <w:p w14:paraId="059A225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0524234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★★☆☆☆</w:t>
            </w:r>
          </w:p>
        </w:tc>
      </w:tr>
      <w:tr w:rsidR="006C681A" w:rsidRPr="006C681A" w14:paraId="1739B28D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5998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이해관계자 리뷰 이력 관리</w:t>
            </w:r>
          </w:p>
        </w:tc>
        <w:tc>
          <w:tcPr>
            <w:tcW w:w="0" w:type="auto"/>
            <w:hideMark/>
          </w:tcPr>
          <w:p w14:paraId="3DD0281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요구사항별 검토자, 검토의견, 이력 저장 및 필터 조회 기능</w:t>
            </w:r>
          </w:p>
        </w:tc>
        <w:tc>
          <w:tcPr>
            <w:tcW w:w="0" w:type="auto"/>
            <w:hideMark/>
          </w:tcPr>
          <w:p w14:paraId="759DBAF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F1B593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★★★☆☆</w:t>
            </w:r>
          </w:p>
        </w:tc>
      </w:tr>
      <w:tr w:rsidR="006C681A" w:rsidRPr="006C681A" w14:paraId="7E0B3214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38778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시각화 대시보드 구성</w:t>
            </w:r>
          </w:p>
        </w:tc>
        <w:tc>
          <w:tcPr>
            <w:tcW w:w="0" w:type="auto"/>
            <w:hideMark/>
          </w:tcPr>
          <w:p w14:paraId="1FF0BB9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생성 현황, 승인 현황, 변경 건수, 릴리즈 연계 상태 등 가시화</w:t>
            </w:r>
          </w:p>
        </w:tc>
        <w:tc>
          <w:tcPr>
            <w:tcW w:w="0" w:type="auto"/>
            <w:hideMark/>
          </w:tcPr>
          <w:p w14:paraId="7158939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E2434D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★★★★☆</w:t>
            </w:r>
          </w:p>
        </w:tc>
      </w:tr>
      <w:tr w:rsidR="006C681A" w:rsidRPr="006C681A" w14:paraId="39465841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D28B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규정 기반 보고서 출력</w:t>
            </w:r>
          </w:p>
        </w:tc>
        <w:tc>
          <w:tcPr>
            <w:tcW w:w="0" w:type="auto"/>
            <w:hideMark/>
          </w:tcPr>
          <w:p w14:paraId="585FF3A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커스터마이징 가능한 PDF/Excel 보고서 출력 기능</w:t>
            </w:r>
          </w:p>
        </w:tc>
        <w:tc>
          <w:tcPr>
            <w:tcW w:w="0" w:type="auto"/>
            <w:hideMark/>
          </w:tcPr>
          <w:p w14:paraId="7412710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28812D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★★★☆☆</w:t>
            </w:r>
          </w:p>
        </w:tc>
      </w:tr>
    </w:tbl>
    <w:p w14:paraId="2A89791E" w14:textId="77777777" w:rsidR="006C681A" w:rsidRPr="006C681A" w:rsidRDefault="006C681A" w:rsidP="006C681A">
      <w:pPr>
        <w:rPr>
          <w:rFonts w:hint="eastAsia"/>
          <w:lang w:val="en-US"/>
        </w:rPr>
      </w:pPr>
    </w:p>
    <w:p w14:paraId="3A818A4B" w14:textId="64CAC8FC" w:rsidR="006C681A" w:rsidRDefault="006C681A" w:rsidP="006C681A">
      <w:pPr>
        <w:pStyle w:val="30"/>
        <w:rPr>
          <w:lang w:val="en-US"/>
        </w:rPr>
      </w:pPr>
      <w:bookmarkStart w:id="48" w:name="_Toc196227050"/>
      <w:r>
        <w:rPr>
          <w:rFonts w:hint="eastAsia"/>
          <w:lang w:val="en-US"/>
        </w:rPr>
        <w:t>비기능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요구사항</w:t>
      </w:r>
      <w:bookmarkEnd w:id="48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104"/>
        <w:gridCol w:w="2151"/>
        <w:gridCol w:w="3184"/>
        <w:gridCol w:w="2189"/>
      </w:tblGrid>
      <w:tr w:rsidR="006C681A" w:rsidRPr="006C681A" w14:paraId="1641FBD7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C45709A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카테고리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EFDC9EC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요구사항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9381B4E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측정기준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87C5E7F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목표치</w:t>
            </w:r>
          </w:p>
        </w:tc>
      </w:tr>
      <w:tr w:rsidR="006C681A" w:rsidRPr="006C681A" w14:paraId="79D5027E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7287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성능 (Performance)</w:t>
            </w:r>
          </w:p>
        </w:tc>
        <w:tc>
          <w:tcPr>
            <w:tcW w:w="0" w:type="auto"/>
            <w:hideMark/>
          </w:tcPr>
          <w:p w14:paraId="1C875FE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다중 사용자 동시 접속 시 응답 속도</w:t>
            </w:r>
          </w:p>
        </w:tc>
        <w:tc>
          <w:tcPr>
            <w:tcW w:w="0" w:type="auto"/>
            <w:hideMark/>
          </w:tcPr>
          <w:p w14:paraId="1075F2B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100명 동시 요청 시 화면 응답시간</w:t>
            </w:r>
          </w:p>
        </w:tc>
        <w:tc>
          <w:tcPr>
            <w:tcW w:w="0" w:type="auto"/>
            <w:hideMark/>
          </w:tcPr>
          <w:p w14:paraId="17ECFDE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2초 이내</w:t>
            </w:r>
          </w:p>
        </w:tc>
      </w:tr>
      <w:tr w:rsidR="006C681A" w:rsidRPr="006C681A" w14:paraId="0892A23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DA6D6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B8664B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데이터 저장/조회 처리 시간</w:t>
            </w:r>
          </w:p>
        </w:tc>
        <w:tc>
          <w:tcPr>
            <w:tcW w:w="0" w:type="auto"/>
            <w:hideMark/>
          </w:tcPr>
          <w:p w14:paraId="0DD3906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1,000건 이상의 요구 목록 조회 시 처리 시간</w:t>
            </w:r>
          </w:p>
        </w:tc>
        <w:tc>
          <w:tcPr>
            <w:tcW w:w="0" w:type="auto"/>
            <w:hideMark/>
          </w:tcPr>
          <w:p w14:paraId="0856E4C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3초 이내</w:t>
            </w:r>
          </w:p>
        </w:tc>
      </w:tr>
      <w:tr w:rsidR="006C681A" w:rsidRPr="006C681A" w14:paraId="1832D57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5291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가용성 (Availability)</w:t>
            </w:r>
          </w:p>
        </w:tc>
        <w:tc>
          <w:tcPr>
            <w:tcW w:w="0" w:type="auto"/>
            <w:hideMark/>
          </w:tcPr>
          <w:p w14:paraId="4FE6116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시스템 연중 무중단 운영</w:t>
            </w:r>
          </w:p>
        </w:tc>
        <w:tc>
          <w:tcPr>
            <w:tcW w:w="0" w:type="auto"/>
            <w:hideMark/>
          </w:tcPr>
          <w:p w14:paraId="483753B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월 평균 가동률(SLA 기준)</w:t>
            </w:r>
          </w:p>
        </w:tc>
        <w:tc>
          <w:tcPr>
            <w:tcW w:w="0" w:type="auto"/>
            <w:hideMark/>
          </w:tcPr>
          <w:p w14:paraId="0D94955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99.9% 이상</w:t>
            </w:r>
          </w:p>
        </w:tc>
      </w:tr>
      <w:tr w:rsidR="006C681A" w:rsidRPr="006C681A" w14:paraId="6F2D6167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5324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0D63F5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장애 발생 시 복구 시간</w:t>
            </w:r>
          </w:p>
        </w:tc>
        <w:tc>
          <w:tcPr>
            <w:tcW w:w="0" w:type="auto"/>
            <w:hideMark/>
          </w:tcPr>
          <w:p w14:paraId="5648779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장애 발생 시 RTO (복구목표시간)</w:t>
            </w:r>
          </w:p>
        </w:tc>
        <w:tc>
          <w:tcPr>
            <w:tcW w:w="0" w:type="auto"/>
            <w:hideMark/>
          </w:tcPr>
          <w:p w14:paraId="3521DD2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1시간 이내</w:t>
            </w:r>
          </w:p>
        </w:tc>
      </w:tr>
      <w:tr w:rsidR="006C681A" w:rsidRPr="006C681A" w14:paraId="69BB07BA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E968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확장성 (Scalability)</w:t>
            </w:r>
          </w:p>
        </w:tc>
        <w:tc>
          <w:tcPr>
            <w:tcW w:w="0" w:type="auto"/>
            <w:hideMark/>
          </w:tcPr>
          <w:p w14:paraId="53E1279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조직 단위 증가 시 성능 영향 최소화</w:t>
            </w:r>
          </w:p>
        </w:tc>
        <w:tc>
          <w:tcPr>
            <w:tcW w:w="0" w:type="auto"/>
            <w:hideMark/>
          </w:tcPr>
          <w:p w14:paraId="7FB872F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팀/부서 수 100단위 증가 시 성능 저하율</w:t>
            </w:r>
          </w:p>
        </w:tc>
        <w:tc>
          <w:tcPr>
            <w:tcW w:w="0" w:type="auto"/>
            <w:hideMark/>
          </w:tcPr>
          <w:p w14:paraId="621F66E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5% 이내</w:t>
            </w:r>
          </w:p>
        </w:tc>
      </w:tr>
      <w:tr w:rsidR="006C681A" w:rsidRPr="006C681A" w14:paraId="7229A8F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44EA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6EB101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수 증가 시 서버 확장 용이성</w:t>
            </w:r>
          </w:p>
        </w:tc>
        <w:tc>
          <w:tcPr>
            <w:tcW w:w="0" w:type="auto"/>
            <w:hideMark/>
          </w:tcPr>
          <w:p w14:paraId="12D5735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100명 → 1,000명 확장 시 인프라 증설 유연성</w:t>
            </w:r>
          </w:p>
        </w:tc>
        <w:tc>
          <w:tcPr>
            <w:tcW w:w="0" w:type="auto"/>
            <w:hideMark/>
          </w:tcPr>
          <w:p w14:paraId="21B6856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수평 확장 가능 구조</w:t>
            </w:r>
          </w:p>
        </w:tc>
      </w:tr>
      <w:tr w:rsidR="006C681A" w:rsidRPr="006C681A" w14:paraId="47A1D147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4346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보안성 (Security)</w:t>
            </w:r>
          </w:p>
        </w:tc>
        <w:tc>
          <w:tcPr>
            <w:tcW w:w="0" w:type="auto"/>
            <w:hideMark/>
          </w:tcPr>
          <w:p w14:paraId="2A9ADBB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접근제어 및 권한 설정</w:t>
            </w:r>
          </w:p>
        </w:tc>
        <w:tc>
          <w:tcPr>
            <w:tcW w:w="0" w:type="auto"/>
            <w:hideMark/>
          </w:tcPr>
          <w:p w14:paraId="11EC9B5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역할 기반 사용자 권한 제어 체계</w:t>
            </w:r>
          </w:p>
        </w:tc>
        <w:tc>
          <w:tcPr>
            <w:tcW w:w="0" w:type="auto"/>
            <w:hideMark/>
          </w:tcPr>
          <w:p w14:paraId="3D10C6A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필수</w:t>
            </w:r>
          </w:p>
        </w:tc>
      </w:tr>
      <w:tr w:rsidR="006C681A" w:rsidRPr="006C681A" w14:paraId="56F346E5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67E1E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680F8E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감사 이력 및 변경 추적</w:t>
            </w:r>
          </w:p>
        </w:tc>
        <w:tc>
          <w:tcPr>
            <w:tcW w:w="0" w:type="auto"/>
            <w:hideMark/>
          </w:tcPr>
          <w:p w14:paraId="6CD96BA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요구/승인/변경/접속 로그 저장 및 조회 가능</w:t>
            </w:r>
          </w:p>
        </w:tc>
        <w:tc>
          <w:tcPr>
            <w:tcW w:w="0" w:type="auto"/>
            <w:hideMark/>
          </w:tcPr>
          <w:p w14:paraId="6C03557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12개월 이상 보관</w:t>
            </w:r>
          </w:p>
        </w:tc>
      </w:tr>
      <w:tr w:rsidR="006C681A" w:rsidRPr="006C681A" w14:paraId="114318C2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398B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5371A1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개인정보 및 내부정보 보호</w:t>
            </w:r>
          </w:p>
        </w:tc>
        <w:tc>
          <w:tcPr>
            <w:tcW w:w="0" w:type="auto"/>
            <w:hideMark/>
          </w:tcPr>
          <w:p w14:paraId="7DF0F49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HTTPS 통신, 내부망 적용, 암호화 저장 여부</w:t>
            </w:r>
          </w:p>
        </w:tc>
        <w:tc>
          <w:tcPr>
            <w:tcW w:w="0" w:type="auto"/>
            <w:hideMark/>
          </w:tcPr>
          <w:p w14:paraId="1FE437F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내부망 + AES256 이상</w:t>
            </w:r>
          </w:p>
        </w:tc>
      </w:tr>
      <w:tr w:rsidR="006C681A" w:rsidRPr="006C681A" w14:paraId="72D59BAD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975C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운영성 (Operability)</w:t>
            </w:r>
          </w:p>
        </w:tc>
        <w:tc>
          <w:tcPr>
            <w:tcW w:w="0" w:type="auto"/>
            <w:hideMark/>
          </w:tcPr>
          <w:p w14:paraId="29C8796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관리자 기능의 사용 편의성</w:t>
            </w:r>
          </w:p>
        </w:tc>
        <w:tc>
          <w:tcPr>
            <w:tcW w:w="0" w:type="auto"/>
            <w:hideMark/>
          </w:tcPr>
          <w:p w14:paraId="0AE67F6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UI 기반 설정(템플릿, 역할, 워크플로우) 구성 여부</w:t>
            </w:r>
          </w:p>
        </w:tc>
        <w:tc>
          <w:tcPr>
            <w:tcW w:w="0" w:type="auto"/>
            <w:hideMark/>
          </w:tcPr>
          <w:p w14:paraId="47B12B4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90% 이상 GUI 기반</w:t>
            </w:r>
          </w:p>
        </w:tc>
      </w:tr>
      <w:tr w:rsidR="006C681A" w:rsidRPr="006C681A" w14:paraId="4E8BF53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2431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294C45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백업/복구 기능 제공</w:t>
            </w:r>
          </w:p>
        </w:tc>
        <w:tc>
          <w:tcPr>
            <w:tcW w:w="0" w:type="auto"/>
            <w:hideMark/>
          </w:tcPr>
          <w:p w14:paraId="603C0DA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및 변경 데이터의 정기 백업 및 복구 기능</w:t>
            </w:r>
          </w:p>
        </w:tc>
        <w:tc>
          <w:tcPr>
            <w:tcW w:w="0" w:type="auto"/>
            <w:hideMark/>
          </w:tcPr>
          <w:p w14:paraId="7AE56CC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주간 자동 백업, 수동 복구 지원</w:t>
            </w:r>
          </w:p>
        </w:tc>
      </w:tr>
      <w:tr w:rsidR="006C681A" w:rsidRPr="006C681A" w14:paraId="1F40084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A81C3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접근성 (Accessibility)</w:t>
            </w:r>
          </w:p>
        </w:tc>
        <w:tc>
          <w:tcPr>
            <w:tcW w:w="0" w:type="auto"/>
            <w:hideMark/>
          </w:tcPr>
          <w:p w14:paraId="476106A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다양한 환경에서의 접근 가능 여부</w:t>
            </w:r>
          </w:p>
        </w:tc>
        <w:tc>
          <w:tcPr>
            <w:tcW w:w="0" w:type="auto"/>
            <w:hideMark/>
          </w:tcPr>
          <w:p w14:paraId="704A302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PC, 모바일, Web 브라우저 호환성</w:t>
            </w:r>
          </w:p>
        </w:tc>
        <w:tc>
          <w:tcPr>
            <w:tcW w:w="0" w:type="auto"/>
            <w:hideMark/>
          </w:tcPr>
          <w:p w14:paraId="69272EE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주요 브라우저 3종 이상 지원</w:t>
            </w:r>
          </w:p>
        </w:tc>
      </w:tr>
      <w:tr w:rsidR="006C681A" w:rsidRPr="006C681A" w14:paraId="27684EAE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94408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B03DD5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접근성 품질</w:t>
            </w:r>
          </w:p>
        </w:tc>
        <w:tc>
          <w:tcPr>
            <w:tcW w:w="0" w:type="auto"/>
            <w:hideMark/>
          </w:tcPr>
          <w:p w14:paraId="2E503FB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웹 접근성 및 직관적인 UI 설계</w:t>
            </w:r>
          </w:p>
        </w:tc>
        <w:tc>
          <w:tcPr>
            <w:tcW w:w="0" w:type="auto"/>
            <w:hideMark/>
          </w:tcPr>
          <w:p w14:paraId="57A9C7F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시각/이해 85점 이상 (내부 평가 기준)</w:t>
            </w:r>
          </w:p>
        </w:tc>
      </w:tr>
      <w:tr w:rsidR="006C681A" w:rsidRPr="006C681A" w14:paraId="4F1DB83D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F32C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유지보수성 (Maintainability)</w:t>
            </w:r>
          </w:p>
        </w:tc>
        <w:tc>
          <w:tcPr>
            <w:tcW w:w="0" w:type="auto"/>
            <w:hideMark/>
          </w:tcPr>
          <w:p w14:paraId="616C577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기술지침 및 매뉴얼 제공</w:t>
            </w:r>
          </w:p>
        </w:tc>
        <w:tc>
          <w:tcPr>
            <w:tcW w:w="0" w:type="auto"/>
            <w:hideMark/>
          </w:tcPr>
          <w:p w14:paraId="146408C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설치/운영/API 연계 가이드 제공 여부</w:t>
            </w:r>
          </w:p>
        </w:tc>
        <w:tc>
          <w:tcPr>
            <w:tcW w:w="0" w:type="auto"/>
            <w:hideMark/>
          </w:tcPr>
          <w:p w14:paraId="5CB2B6D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100% 제공</w:t>
            </w:r>
          </w:p>
        </w:tc>
      </w:tr>
      <w:tr w:rsidR="006C681A" w:rsidRPr="006C681A" w14:paraId="01B0770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1DD58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E05430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버전 관리 및 배포 전략</w:t>
            </w:r>
          </w:p>
        </w:tc>
        <w:tc>
          <w:tcPr>
            <w:tcW w:w="0" w:type="auto"/>
            <w:hideMark/>
          </w:tcPr>
          <w:p w14:paraId="7AE81C2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업그레이드 시 중단 최소화 전략</w:t>
            </w:r>
          </w:p>
        </w:tc>
        <w:tc>
          <w:tcPr>
            <w:tcW w:w="0" w:type="auto"/>
            <w:hideMark/>
          </w:tcPr>
          <w:p w14:paraId="358D1D7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무중단 배포 또는 사전 알림 기반 관리</w:t>
            </w:r>
          </w:p>
        </w:tc>
      </w:tr>
    </w:tbl>
    <w:p w14:paraId="528D5053" w14:textId="77777777" w:rsidR="006C681A" w:rsidRPr="006C681A" w:rsidRDefault="006C681A" w:rsidP="006C681A">
      <w:pPr>
        <w:rPr>
          <w:rFonts w:hint="eastAsia"/>
          <w:lang w:val="en-US"/>
        </w:rPr>
      </w:pPr>
    </w:p>
    <w:p w14:paraId="3FC42F2B" w14:textId="6D669253" w:rsidR="006C681A" w:rsidRDefault="006C681A" w:rsidP="009E74E9">
      <w:pPr>
        <w:pStyle w:val="2"/>
        <w:rPr>
          <w:lang w:val="en-US"/>
        </w:rPr>
      </w:pPr>
      <w:bookmarkStart w:id="49" w:name="_Toc196227051"/>
      <w:r>
        <w:rPr>
          <w:rFonts w:hint="eastAsia"/>
          <w:lang w:val="en-US"/>
        </w:rPr>
        <w:t>제약조건</w:t>
      </w:r>
      <w:bookmarkEnd w:id="49"/>
    </w:p>
    <w:p w14:paraId="533F4865" w14:textId="77777777" w:rsidR="006C681A" w:rsidRPr="006C681A" w:rsidRDefault="006C681A" w:rsidP="006C681A">
      <w:pPr>
        <w:pStyle w:val="30"/>
        <w:rPr>
          <w:lang w:val="en-US"/>
        </w:rPr>
      </w:pPr>
      <w:bookmarkStart w:id="50" w:name="_Toc196227052"/>
      <w:r>
        <w:rPr>
          <w:rFonts w:hint="eastAsia"/>
          <w:lang w:val="en-US"/>
        </w:rPr>
        <w:t>기술적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제약조건</w:t>
      </w:r>
      <w:bookmarkEnd w:id="50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697"/>
        <w:gridCol w:w="6929"/>
        <w:gridCol w:w="1002"/>
      </w:tblGrid>
      <w:tr w:rsidR="006C681A" w:rsidRPr="006C681A" w14:paraId="15E770A8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DC929DA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카테고리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9575DE5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7BA01E4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필수여부</w:t>
            </w:r>
          </w:p>
        </w:tc>
      </w:tr>
      <w:tr w:rsidR="006C681A" w:rsidRPr="006C681A" w14:paraId="5B11F9F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994E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네트워크 망 구성</w:t>
            </w:r>
          </w:p>
        </w:tc>
        <w:tc>
          <w:tcPr>
            <w:tcW w:w="0" w:type="auto"/>
            <w:hideMark/>
          </w:tcPr>
          <w:p w14:paraId="3833354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내부망 전용 구성 또는 망 분리 운영 환경(업무망/인터넷망)이 요구됨. SaaS형 도구는 망연계 게이트웨이 필수</w:t>
            </w:r>
          </w:p>
        </w:tc>
        <w:tc>
          <w:tcPr>
            <w:tcW w:w="0" w:type="auto"/>
            <w:hideMark/>
          </w:tcPr>
          <w:p w14:paraId="1F8F649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6964438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FA37E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서버 인프라 아키텍처</w:t>
            </w:r>
          </w:p>
        </w:tc>
        <w:tc>
          <w:tcPr>
            <w:tcW w:w="0" w:type="auto"/>
            <w:hideMark/>
          </w:tcPr>
          <w:p w14:paraId="7C1FF10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On-Premise 구축 시 리눅스 기반 WAS + RDBMS 사용 필수. 클라우드 도입 시 내부 CSP 기준 준수 필요 (예: AWS, NCP 등)</w:t>
            </w:r>
          </w:p>
        </w:tc>
        <w:tc>
          <w:tcPr>
            <w:tcW w:w="0" w:type="auto"/>
            <w:hideMark/>
          </w:tcPr>
          <w:p w14:paraId="706EE56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58DBADE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EEC5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보안/암호화 정책</w:t>
            </w:r>
          </w:p>
        </w:tc>
        <w:tc>
          <w:tcPr>
            <w:tcW w:w="0" w:type="auto"/>
            <w:hideMark/>
          </w:tcPr>
          <w:p w14:paraId="0E3E2AE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HTTPS 전송 필수, 저장 시 요구/사용자 정보 AES-256 이상 암호화 요구, SSO(SAML2.0 등) 연동 필요</w:t>
            </w:r>
          </w:p>
        </w:tc>
        <w:tc>
          <w:tcPr>
            <w:tcW w:w="0" w:type="auto"/>
            <w:hideMark/>
          </w:tcPr>
          <w:p w14:paraId="0200196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4BEAF62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B722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API 연계 제한사항</w:t>
            </w:r>
          </w:p>
        </w:tc>
        <w:tc>
          <w:tcPr>
            <w:tcW w:w="0" w:type="auto"/>
            <w:hideMark/>
          </w:tcPr>
          <w:p w14:paraId="1248117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외부 시스템 연동 시 REST API 기반만 허용. SOAP, Custom RPC 방식은 제한될 수 있음</w:t>
            </w:r>
          </w:p>
        </w:tc>
        <w:tc>
          <w:tcPr>
            <w:tcW w:w="0" w:type="auto"/>
            <w:hideMark/>
          </w:tcPr>
          <w:p w14:paraId="71D322C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3D1A41C1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119F2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로그 보존 정책</w:t>
            </w:r>
          </w:p>
        </w:tc>
        <w:tc>
          <w:tcPr>
            <w:tcW w:w="0" w:type="auto"/>
            <w:hideMark/>
          </w:tcPr>
          <w:p w14:paraId="2F7D171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변경/접속/승인 로그는 최소 1년 이상 보관되어야 하며, 조직 감사 정책 준수 필요</w:t>
            </w:r>
          </w:p>
        </w:tc>
        <w:tc>
          <w:tcPr>
            <w:tcW w:w="0" w:type="auto"/>
            <w:hideMark/>
          </w:tcPr>
          <w:p w14:paraId="6CEC378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49A5D41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9668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데이터 위치 제한</w:t>
            </w:r>
          </w:p>
        </w:tc>
        <w:tc>
          <w:tcPr>
            <w:tcW w:w="0" w:type="auto"/>
            <w:hideMark/>
          </w:tcPr>
          <w:p w14:paraId="07BFF61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모든 운영 및 백업 데이터는 국내 IDC 또는 내부 프라이빗 클라우드에 저장해야 함 (공공기관 필수조건)</w:t>
            </w:r>
          </w:p>
        </w:tc>
        <w:tc>
          <w:tcPr>
            <w:tcW w:w="0" w:type="auto"/>
            <w:hideMark/>
          </w:tcPr>
          <w:p w14:paraId="6A513D3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46C4C37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6A59C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브라우저 호환성</w:t>
            </w:r>
          </w:p>
        </w:tc>
        <w:tc>
          <w:tcPr>
            <w:tcW w:w="0" w:type="auto"/>
            <w:hideMark/>
          </w:tcPr>
          <w:p w14:paraId="54CC4C6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IE는 지원하지 않으며, Chrome/Edge/Firefox 등 최신 브라우저 중심 지원이 필요함</w:t>
            </w:r>
          </w:p>
        </w:tc>
        <w:tc>
          <w:tcPr>
            <w:tcW w:w="0" w:type="auto"/>
            <w:hideMark/>
          </w:tcPr>
          <w:p w14:paraId="3C9BF9A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❍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선택</w:t>
            </w:r>
          </w:p>
        </w:tc>
      </w:tr>
      <w:tr w:rsidR="006C681A" w:rsidRPr="006C681A" w14:paraId="778EC1A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BC9F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업그레이드 정책</w:t>
            </w:r>
          </w:p>
        </w:tc>
        <w:tc>
          <w:tcPr>
            <w:tcW w:w="0" w:type="auto"/>
            <w:hideMark/>
          </w:tcPr>
          <w:p w14:paraId="5ECF7D0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내부 QA 완료 후 수동 업그레이드만 허용되며, 자동 업데이트 또는 강제 배포는 제한됨</w:t>
            </w:r>
          </w:p>
        </w:tc>
        <w:tc>
          <w:tcPr>
            <w:tcW w:w="0" w:type="auto"/>
            <w:hideMark/>
          </w:tcPr>
          <w:p w14:paraId="58FCDBF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❍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선택</w:t>
            </w:r>
          </w:p>
        </w:tc>
      </w:tr>
      <w:tr w:rsidR="006C681A" w:rsidRPr="006C681A" w14:paraId="5B82211A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835B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로그인 인증 구조</w:t>
            </w:r>
          </w:p>
        </w:tc>
        <w:tc>
          <w:tcPr>
            <w:tcW w:w="0" w:type="auto"/>
            <w:hideMark/>
          </w:tcPr>
          <w:p w14:paraId="622114F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사내 통합인증(SSO), AD/LDAP 연동 필수. 외부 인증 서버 또는 클라우드 계정 사용은 제한될 수 있음</w:t>
            </w:r>
          </w:p>
        </w:tc>
        <w:tc>
          <w:tcPr>
            <w:tcW w:w="0" w:type="auto"/>
            <w:hideMark/>
          </w:tcPr>
          <w:p w14:paraId="2A2EABD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76F4738C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CDAC8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서버 접근 통제</w:t>
            </w:r>
          </w:p>
        </w:tc>
        <w:tc>
          <w:tcPr>
            <w:tcW w:w="0" w:type="auto"/>
            <w:hideMark/>
          </w:tcPr>
          <w:p w14:paraId="7BA1F98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백엔드 서버 접근은 방화벽/IP 정책으로 통제되며, 벤더 접속 시 VPN 및 운영 승인 필요</w:t>
            </w:r>
          </w:p>
        </w:tc>
        <w:tc>
          <w:tcPr>
            <w:tcW w:w="0" w:type="auto"/>
            <w:hideMark/>
          </w:tcPr>
          <w:p w14:paraId="0FEFA0B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</w:tbl>
    <w:p w14:paraId="5FA19AF0" w14:textId="4791B917" w:rsidR="006C681A" w:rsidRDefault="006C681A" w:rsidP="006C681A">
      <w:pPr>
        <w:pStyle w:val="30"/>
        <w:rPr>
          <w:lang w:val="en-US"/>
        </w:rPr>
      </w:pPr>
      <w:bookmarkStart w:id="51" w:name="_Toc196227053"/>
      <w:r>
        <w:rPr>
          <w:rFonts w:hint="eastAsia"/>
          <w:lang w:val="en-US"/>
        </w:rPr>
        <w:t>비즈니스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제약조건</w:t>
      </w:r>
      <w:bookmarkEnd w:id="51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076"/>
        <w:gridCol w:w="6550"/>
        <w:gridCol w:w="1002"/>
      </w:tblGrid>
      <w:tr w:rsidR="006C681A" w:rsidRPr="006C681A" w14:paraId="6471F537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3C58DC5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카테고리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CDC994E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설명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5F21DE6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필수여부</w:t>
            </w:r>
          </w:p>
        </w:tc>
      </w:tr>
      <w:tr w:rsidR="006C681A" w:rsidRPr="006C681A" w14:paraId="2F7FD37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9382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예산 집행 방식</w:t>
            </w:r>
          </w:p>
        </w:tc>
        <w:tc>
          <w:tcPr>
            <w:tcW w:w="0" w:type="auto"/>
            <w:hideMark/>
          </w:tcPr>
          <w:p w14:paraId="624B8BE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초기 투자 방식이 아닌 연간 사용료(SaaS 모델) 방식은 조직 예산집행 구조상 제한될 수 있음</w:t>
            </w:r>
          </w:p>
        </w:tc>
        <w:tc>
          <w:tcPr>
            <w:tcW w:w="0" w:type="auto"/>
            <w:hideMark/>
          </w:tcPr>
          <w:p w14:paraId="0742FA0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21E2A4C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030AE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외부 클라우드 사용 제한</w:t>
            </w:r>
          </w:p>
        </w:tc>
        <w:tc>
          <w:tcPr>
            <w:tcW w:w="0" w:type="auto"/>
            <w:hideMark/>
          </w:tcPr>
          <w:p w14:paraId="14B862B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공공기관, 금융사 등은 민감 데이터의 외부 클라우드(해외 SaaS 포함) 사용 불허 정책 존재</w:t>
            </w:r>
          </w:p>
        </w:tc>
        <w:tc>
          <w:tcPr>
            <w:tcW w:w="0" w:type="auto"/>
            <w:hideMark/>
          </w:tcPr>
          <w:p w14:paraId="00B1039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5A91387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8044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벤더 계약 조건</w:t>
            </w:r>
          </w:p>
        </w:tc>
        <w:tc>
          <w:tcPr>
            <w:tcW w:w="0" w:type="auto"/>
            <w:hideMark/>
          </w:tcPr>
          <w:p w14:paraId="10287CD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유지보수 계약 시 연간 1회 이상 기능 업그레이드 요구 또는 무중단 패치 조건은 제한될 수 있음</w:t>
            </w:r>
          </w:p>
        </w:tc>
        <w:tc>
          <w:tcPr>
            <w:tcW w:w="0" w:type="auto"/>
            <w:hideMark/>
          </w:tcPr>
          <w:p w14:paraId="7C4ABF1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❍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선택</w:t>
            </w:r>
          </w:p>
        </w:tc>
      </w:tr>
      <w:tr w:rsidR="006C681A" w:rsidRPr="006C681A" w14:paraId="1C6EE8A7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03FDE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공공기관 도입 기준</w:t>
            </w:r>
          </w:p>
        </w:tc>
        <w:tc>
          <w:tcPr>
            <w:tcW w:w="0" w:type="auto"/>
            <w:hideMark/>
          </w:tcPr>
          <w:p w14:paraId="260EED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행정안전부의 공공 클라우드 보안 인증 또는 KISA CSAP 인증 도구만 사용 가능</w:t>
            </w:r>
          </w:p>
        </w:tc>
        <w:tc>
          <w:tcPr>
            <w:tcW w:w="0" w:type="auto"/>
            <w:hideMark/>
          </w:tcPr>
          <w:p w14:paraId="25ADED2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2B79539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00417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다부서 연동 구조 요구</w:t>
            </w:r>
          </w:p>
        </w:tc>
        <w:tc>
          <w:tcPr>
            <w:tcW w:w="0" w:type="auto"/>
            <w:hideMark/>
          </w:tcPr>
          <w:p w14:paraId="5E09D3C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단일 프로젝트 도구가 아닌 전사 운영을 위한 부서 간 공동 사용 필요 (관리 기준 통합 필요)</w:t>
            </w:r>
          </w:p>
        </w:tc>
        <w:tc>
          <w:tcPr>
            <w:tcW w:w="0" w:type="auto"/>
            <w:hideMark/>
          </w:tcPr>
          <w:p w14:paraId="3A0D4E1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7511557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8D17F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도입 일정 제약</w:t>
            </w:r>
          </w:p>
        </w:tc>
        <w:tc>
          <w:tcPr>
            <w:tcW w:w="0" w:type="auto"/>
            <w:hideMark/>
          </w:tcPr>
          <w:p w14:paraId="63D9E8D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회계연도 기준 예산 편성 마감 전 도입 완료 요구 (특히 3분기 이전)</w:t>
            </w:r>
          </w:p>
        </w:tc>
        <w:tc>
          <w:tcPr>
            <w:tcW w:w="0" w:type="auto"/>
            <w:hideMark/>
          </w:tcPr>
          <w:p w14:paraId="39C5D1E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7162BDD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AC70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교육 시간 확보 제한</w:t>
            </w:r>
          </w:p>
        </w:tc>
        <w:tc>
          <w:tcPr>
            <w:tcW w:w="0" w:type="auto"/>
            <w:hideMark/>
          </w:tcPr>
          <w:p w14:paraId="026F1D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대상 정기 교육 또는 실습 시간 확보가 어렵기 때문에 1주 이내 도입 정착 가능한 UI/UX 필요</w:t>
            </w:r>
          </w:p>
        </w:tc>
        <w:tc>
          <w:tcPr>
            <w:tcW w:w="0" w:type="auto"/>
            <w:hideMark/>
          </w:tcPr>
          <w:p w14:paraId="7BBF350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❍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선택</w:t>
            </w:r>
          </w:p>
        </w:tc>
      </w:tr>
      <w:tr w:rsidR="006C681A" w:rsidRPr="006C681A" w14:paraId="5CF5A8A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9BF96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RFP 고시 조건 포함 여부</w:t>
            </w:r>
          </w:p>
        </w:tc>
        <w:tc>
          <w:tcPr>
            <w:tcW w:w="0" w:type="auto"/>
            <w:hideMark/>
          </w:tcPr>
          <w:p w14:paraId="1AD7DFA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특정 기능이 RFP 고시 조건에 포함되지 않으면 기능 도입이 불가능할 수 있음 (특히 조달청 기준)</w:t>
            </w:r>
          </w:p>
        </w:tc>
        <w:tc>
          <w:tcPr>
            <w:tcW w:w="0" w:type="auto"/>
            <w:hideMark/>
          </w:tcPr>
          <w:p w14:paraId="66AB840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7D04158C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42F3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조직 내 툴 표준화 정책</w:t>
            </w:r>
          </w:p>
        </w:tc>
        <w:tc>
          <w:tcPr>
            <w:tcW w:w="0" w:type="auto"/>
            <w:hideMark/>
          </w:tcPr>
          <w:p w14:paraId="53A51AD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이미 Jira, Confluence 등 표준 도구가 존재하며, 신규 도입 시 이와 통합 또는 대체 설계 필수</w:t>
            </w:r>
          </w:p>
        </w:tc>
        <w:tc>
          <w:tcPr>
            <w:tcW w:w="0" w:type="auto"/>
            <w:hideMark/>
          </w:tcPr>
          <w:p w14:paraId="00028DB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  <w:tr w:rsidR="006C681A" w:rsidRPr="006C681A" w14:paraId="76428B4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B9B2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외부 감사 대응 조건</w:t>
            </w:r>
          </w:p>
        </w:tc>
        <w:tc>
          <w:tcPr>
            <w:tcW w:w="0" w:type="auto"/>
            <w:hideMark/>
          </w:tcPr>
          <w:p w14:paraId="583C72E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감사 대상 기준에 따라 로그 저장 기간, 승인 흐름, 변경사유 기록이 법적 대응 기준에 맞아야 함</w:t>
            </w:r>
          </w:p>
        </w:tc>
        <w:tc>
          <w:tcPr>
            <w:tcW w:w="0" w:type="auto"/>
            <w:hideMark/>
          </w:tcPr>
          <w:p w14:paraId="2210B6D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MS Gothic" w:eastAsia="MS Gothic" w:hAnsi="MS Gothic" w:cs="MS Gothic" w:hint="eastAsia"/>
                <w:szCs w:val="24"/>
                <w:lang w:val="en-US"/>
              </w:rPr>
              <w:t>✔</w:t>
            </w: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 xml:space="preserve"> 필수</w:t>
            </w:r>
          </w:p>
        </w:tc>
      </w:tr>
    </w:tbl>
    <w:p w14:paraId="3C768850" w14:textId="77777777" w:rsidR="006C681A" w:rsidRPr="006C681A" w:rsidRDefault="006C681A" w:rsidP="006C681A">
      <w:pPr>
        <w:rPr>
          <w:rFonts w:hint="eastAsia"/>
          <w:lang w:val="en-US"/>
        </w:rPr>
      </w:pPr>
    </w:p>
    <w:p w14:paraId="26E1210F" w14:textId="2F0A2D8A" w:rsidR="001D3DDD" w:rsidRDefault="001D3DDD" w:rsidP="009E74E9">
      <w:pPr>
        <w:pStyle w:val="2"/>
        <w:rPr>
          <w:lang w:val="en-US"/>
        </w:rPr>
      </w:pPr>
      <w:bookmarkStart w:id="52" w:name="_Toc196227054"/>
      <w:bookmarkStart w:id="53" w:name="_GoBack"/>
      <w:bookmarkEnd w:id="53"/>
      <w:r>
        <w:rPr>
          <w:rFonts w:hint="eastAsia"/>
          <w:lang w:val="en-US"/>
        </w:rPr>
        <w:t>솔루션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bookmarkEnd w:id="52"/>
    </w:p>
    <w:p w14:paraId="64B84E8A" w14:textId="364C4433" w:rsidR="006C681A" w:rsidRDefault="006C681A" w:rsidP="001D3DDD">
      <w:pPr>
        <w:pStyle w:val="30"/>
        <w:rPr>
          <w:lang w:val="en-US"/>
        </w:rPr>
      </w:pPr>
      <w:bookmarkStart w:id="54" w:name="_Toc196227055"/>
      <w:r>
        <w:rPr>
          <w:rFonts w:hint="eastAsia"/>
          <w:lang w:val="en-US"/>
        </w:rPr>
        <w:t>평가영역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가중치</w:t>
      </w:r>
      <w:bookmarkEnd w:id="54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184"/>
        <w:gridCol w:w="950"/>
        <w:gridCol w:w="3803"/>
        <w:gridCol w:w="3691"/>
      </w:tblGrid>
      <w:tr w:rsidR="006C681A" w:rsidRPr="006C681A" w14:paraId="7AC4DC4C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49515FCC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평가영역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1D4E847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FDFDD75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주요 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A3FC065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세부 평가지표</w:t>
            </w:r>
          </w:p>
        </w:tc>
      </w:tr>
      <w:tr w:rsidR="006C681A" w:rsidRPr="006C681A" w14:paraId="0DF7A094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4485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기능적 적합성</w:t>
            </w:r>
          </w:p>
        </w:tc>
        <w:tc>
          <w:tcPr>
            <w:tcW w:w="0" w:type="auto"/>
            <w:hideMark/>
          </w:tcPr>
          <w:p w14:paraId="6F973D3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35%</w:t>
            </w:r>
          </w:p>
        </w:tc>
        <w:tc>
          <w:tcPr>
            <w:tcW w:w="0" w:type="auto"/>
            <w:hideMark/>
          </w:tcPr>
          <w:p w14:paraId="18154A1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요구 수명주기 관리, 요구-테스트-릴리즈 트레이서빌리티, 승인 및 협업 기능</w:t>
            </w:r>
          </w:p>
        </w:tc>
        <w:tc>
          <w:tcPr>
            <w:tcW w:w="0" w:type="auto"/>
            <w:hideMark/>
          </w:tcPr>
          <w:p w14:paraId="03C7403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워크플로우 구성 유연성, 이력/변경 로그 제공, 역할 기반 승인 지원 여부 등</w:t>
            </w:r>
          </w:p>
        </w:tc>
      </w:tr>
      <w:tr w:rsidR="006C681A" w:rsidRPr="006C681A" w14:paraId="0E72409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80762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기술적 적합성</w:t>
            </w:r>
          </w:p>
        </w:tc>
        <w:tc>
          <w:tcPr>
            <w:tcW w:w="0" w:type="auto"/>
            <w:hideMark/>
          </w:tcPr>
          <w:p w14:paraId="4DA02E9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25%</w:t>
            </w:r>
          </w:p>
        </w:tc>
        <w:tc>
          <w:tcPr>
            <w:tcW w:w="0" w:type="auto"/>
            <w:hideMark/>
          </w:tcPr>
          <w:p w14:paraId="1528379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REST API 제공, DevOps 연계, 모델링 도구 연계, SSO/보안구조</w:t>
            </w:r>
          </w:p>
        </w:tc>
        <w:tc>
          <w:tcPr>
            <w:tcW w:w="0" w:type="auto"/>
            <w:hideMark/>
          </w:tcPr>
          <w:p w14:paraId="42E9627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Jenkins/Git 연계, BPM/UML 연동 여부, 보안 인증 및 데이터 암호화 구조 등</w:t>
            </w:r>
          </w:p>
        </w:tc>
      </w:tr>
      <w:tr w:rsidR="006C681A" w:rsidRPr="006C681A" w14:paraId="51E53EE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411B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운영 적합성</w:t>
            </w:r>
          </w:p>
        </w:tc>
        <w:tc>
          <w:tcPr>
            <w:tcW w:w="0" w:type="auto"/>
            <w:hideMark/>
          </w:tcPr>
          <w:p w14:paraId="12C913F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470FCD3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UI/UX, 관리자 설정 편의성, 사용자 교육지원성</w:t>
            </w:r>
          </w:p>
        </w:tc>
        <w:tc>
          <w:tcPr>
            <w:tcW w:w="0" w:type="auto"/>
            <w:hideMark/>
          </w:tcPr>
          <w:p w14:paraId="443F77D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GUI 기반 구성 기능, 실사용자 리뷰 기능, 사용성 평가점수(내부 기준 등)</w:t>
            </w:r>
          </w:p>
        </w:tc>
      </w:tr>
      <w:tr w:rsidR="006C681A" w:rsidRPr="006C681A" w14:paraId="6EEF209D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C29C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전략적 적합성</w:t>
            </w:r>
          </w:p>
        </w:tc>
        <w:tc>
          <w:tcPr>
            <w:tcW w:w="0" w:type="auto"/>
            <w:hideMark/>
          </w:tcPr>
          <w:p w14:paraId="01CB475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15%</w:t>
            </w:r>
          </w:p>
        </w:tc>
        <w:tc>
          <w:tcPr>
            <w:tcW w:w="0" w:type="auto"/>
            <w:hideMark/>
          </w:tcPr>
          <w:p w14:paraId="6E7C366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EA/프로세스 정합성, 감사 대응, 전사 적용 확장성</w:t>
            </w:r>
          </w:p>
        </w:tc>
        <w:tc>
          <w:tcPr>
            <w:tcW w:w="0" w:type="auto"/>
            <w:hideMark/>
          </w:tcPr>
          <w:p w14:paraId="2E402C4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ArchiMate/BPM 연계 가능성, 로그 감사 체계, 부서 간 사용 확장성</w:t>
            </w:r>
          </w:p>
        </w:tc>
      </w:tr>
      <w:tr w:rsidR="006C681A" w:rsidRPr="006C681A" w14:paraId="4888AB8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3272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재정적 적합성</w:t>
            </w:r>
          </w:p>
        </w:tc>
        <w:tc>
          <w:tcPr>
            <w:tcW w:w="0" w:type="auto"/>
            <w:hideMark/>
          </w:tcPr>
          <w:p w14:paraId="67C2411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2248BA9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도입 비용, 유지보수 비용, 장기 총소유비용(TCO)</w:t>
            </w:r>
          </w:p>
        </w:tc>
        <w:tc>
          <w:tcPr>
            <w:tcW w:w="0" w:type="auto"/>
            <w:hideMark/>
          </w:tcPr>
          <w:p w14:paraId="5B2C2B5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초기 라이선스 비용, 연간 유지비, 기술 지원 포함 여부 등</w:t>
            </w:r>
          </w:p>
        </w:tc>
      </w:tr>
    </w:tbl>
    <w:p w14:paraId="5CA937F3" w14:textId="77777777" w:rsidR="006C681A" w:rsidRDefault="006C681A" w:rsidP="006C681A">
      <w:pPr>
        <w:rPr>
          <w:rFonts w:ascii="Segoe UI Symbol" w:hAnsi="Segoe UI Symbol" w:cs="Segoe UI Symbol"/>
        </w:rPr>
      </w:pPr>
    </w:p>
    <w:p w14:paraId="50F20C6C" w14:textId="7E0942CE" w:rsidR="006C681A" w:rsidRDefault="006C681A" w:rsidP="001D3DDD">
      <w:pPr>
        <w:pStyle w:val="30"/>
      </w:pPr>
      <w:bookmarkStart w:id="55" w:name="_Toc196227056"/>
      <w:r>
        <w:t>전략적</w:t>
      </w:r>
      <w:r>
        <w:t xml:space="preserve"> </w:t>
      </w:r>
      <w:r>
        <w:t>해석</w:t>
      </w:r>
      <w:r>
        <w:t xml:space="preserve"> </w:t>
      </w:r>
      <w:r>
        <w:t>가이드</w:t>
      </w:r>
      <w:bookmarkEnd w:id="55"/>
    </w:p>
    <w:tbl>
      <w:tblPr>
        <w:tblStyle w:val="16"/>
        <w:tblW w:w="9504" w:type="dxa"/>
        <w:tblLook w:val="04A0" w:firstRow="1" w:lastRow="0" w:firstColumn="1" w:lastColumn="0" w:noHBand="0" w:noVBand="1"/>
      </w:tblPr>
      <w:tblGrid>
        <w:gridCol w:w="5001"/>
        <w:gridCol w:w="4503"/>
      </w:tblGrid>
      <w:tr w:rsidR="006C681A" w14:paraId="36067809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0D35E1A" w14:textId="77777777" w:rsidR="006C681A" w:rsidRDefault="006C681A">
            <w:pPr>
              <w:jc w:val="center"/>
            </w:pPr>
            <w:r>
              <w:rPr>
                <w:b w:val="0"/>
                <w:bCs w:val="0"/>
              </w:rPr>
              <w:t>조직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유형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7CE0799" w14:textId="77777777" w:rsidR="006C681A" w:rsidRDefault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평가영역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가중치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조정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예시</w:t>
            </w:r>
          </w:p>
        </w:tc>
      </w:tr>
      <w:tr w:rsidR="006C681A" w14:paraId="39A0E764" w14:textId="77777777" w:rsidTr="006C68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7CA10" w14:textId="77777777" w:rsidR="006C681A" w:rsidRDefault="006C681A">
            <w:pPr>
              <w:jc w:val="left"/>
              <w:rPr>
                <w:b w:val="0"/>
                <w:bCs w:val="0"/>
              </w:rPr>
            </w:pPr>
            <w:r>
              <w:rPr>
                <w:rStyle w:val="af9"/>
              </w:rPr>
              <w:t>전사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통제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기반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조직</w:t>
            </w:r>
            <w:r>
              <w:rPr>
                <w:rStyle w:val="af9"/>
              </w:rPr>
              <w:t xml:space="preserve"> (EA </w:t>
            </w:r>
            <w:r>
              <w:rPr>
                <w:rStyle w:val="af9"/>
              </w:rPr>
              <w:t>중심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14:paraId="444F84A8" w14:textId="77777777" w:rsidR="006C681A" w:rsidRDefault="006C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전략</w:t>
            </w:r>
            <w:r>
              <w:t xml:space="preserve"> </w:t>
            </w:r>
            <w:r>
              <w:t>정합성</w:t>
            </w:r>
            <w:r>
              <w:t xml:space="preserve"> ↑, </w:t>
            </w:r>
            <w:r>
              <w:t>기능</w:t>
            </w:r>
            <w:r>
              <w:t xml:space="preserve"> </w:t>
            </w:r>
            <w:r>
              <w:t>완성도</w:t>
            </w:r>
            <w:r>
              <w:t xml:space="preserve"> ↑</w:t>
            </w:r>
          </w:p>
        </w:tc>
      </w:tr>
      <w:tr w:rsidR="006C681A" w14:paraId="1A9BE550" w14:textId="77777777" w:rsidTr="006C68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9B04E" w14:textId="77777777" w:rsidR="006C681A" w:rsidRDefault="006C681A">
            <w:r>
              <w:rPr>
                <w:rStyle w:val="af9"/>
              </w:rPr>
              <w:t>DevOps·</w:t>
            </w:r>
            <w:r>
              <w:rPr>
                <w:rStyle w:val="af9"/>
              </w:rPr>
              <w:t>릴리즈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조직</w:t>
            </w:r>
          </w:p>
        </w:tc>
        <w:tc>
          <w:tcPr>
            <w:tcW w:w="0" w:type="auto"/>
            <w:hideMark/>
          </w:tcPr>
          <w:p w14:paraId="764D9D63" w14:textId="77777777" w:rsidR="006C681A" w:rsidRDefault="006C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기술</w:t>
            </w:r>
            <w:r>
              <w:t xml:space="preserve"> </w:t>
            </w:r>
            <w:r>
              <w:t>연계성</w:t>
            </w:r>
            <w:r>
              <w:t xml:space="preserve"> ↑, </w:t>
            </w:r>
            <w:r>
              <w:t>기능</w:t>
            </w:r>
            <w:r>
              <w:t xml:space="preserve"> </w:t>
            </w:r>
            <w:r>
              <w:t>완성도</w:t>
            </w:r>
            <w:r>
              <w:t xml:space="preserve"> ↑</w:t>
            </w:r>
          </w:p>
        </w:tc>
      </w:tr>
      <w:tr w:rsidR="006C681A" w14:paraId="12BB49F6" w14:textId="77777777" w:rsidTr="006C68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8FBC3" w14:textId="77777777" w:rsidR="006C681A" w:rsidRDefault="006C681A">
            <w:r>
              <w:rPr>
                <w:rStyle w:val="af9"/>
              </w:rPr>
              <w:t>품질</w:t>
            </w:r>
            <w:r>
              <w:rPr>
                <w:rStyle w:val="af9"/>
              </w:rPr>
              <w:t>·</w:t>
            </w:r>
            <w:r>
              <w:rPr>
                <w:rStyle w:val="af9"/>
              </w:rPr>
              <w:t>감사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대응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조직</w:t>
            </w:r>
            <w:r>
              <w:rPr>
                <w:rStyle w:val="af9"/>
              </w:rPr>
              <w:t xml:space="preserve"> (</w:t>
            </w:r>
            <w:r>
              <w:rPr>
                <w:rStyle w:val="af9"/>
              </w:rPr>
              <w:t>규제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산업</w:t>
            </w:r>
            <w:r>
              <w:rPr>
                <w:rStyle w:val="af9"/>
              </w:rPr>
              <w:t>)</w:t>
            </w:r>
          </w:p>
        </w:tc>
        <w:tc>
          <w:tcPr>
            <w:tcW w:w="0" w:type="auto"/>
            <w:hideMark/>
          </w:tcPr>
          <w:p w14:paraId="789F4F8A" w14:textId="77777777" w:rsidR="006C681A" w:rsidRDefault="006C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기능</w:t>
            </w:r>
            <w:r>
              <w:t xml:space="preserve"> </w:t>
            </w:r>
            <w:r>
              <w:t>완성도</w:t>
            </w:r>
            <w:r>
              <w:t xml:space="preserve"> ↑, </w:t>
            </w:r>
            <w:r>
              <w:t>전략</w:t>
            </w:r>
            <w:r>
              <w:t xml:space="preserve"> </w:t>
            </w:r>
            <w:r>
              <w:t>정합성</w:t>
            </w:r>
            <w:r>
              <w:t xml:space="preserve"> ↑</w:t>
            </w:r>
          </w:p>
        </w:tc>
      </w:tr>
      <w:tr w:rsidR="006C681A" w14:paraId="4307FCE8" w14:textId="77777777" w:rsidTr="006C68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11A57" w14:textId="77777777" w:rsidR="006C681A" w:rsidRDefault="006C681A">
            <w:r>
              <w:rPr>
                <w:rStyle w:val="af9"/>
              </w:rPr>
              <w:t>중견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프로젝트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중심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조직</w:t>
            </w:r>
          </w:p>
        </w:tc>
        <w:tc>
          <w:tcPr>
            <w:tcW w:w="0" w:type="auto"/>
            <w:hideMark/>
          </w:tcPr>
          <w:p w14:paraId="492C4961" w14:textId="77777777" w:rsidR="006C681A" w:rsidRDefault="006C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운영</w:t>
            </w:r>
            <w:r>
              <w:t xml:space="preserve"> </w:t>
            </w:r>
            <w:r>
              <w:t>수용성</w:t>
            </w:r>
            <w:r>
              <w:t xml:space="preserve"> ↑, </w:t>
            </w:r>
            <w:r>
              <w:t>기능</w:t>
            </w:r>
            <w:r>
              <w:t xml:space="preserve"> </w:t>
            </w:r>
            <w:r>
              <w:t>완성도</w:t>
            </w:r>
            <w:r>
              <w:t xml:space="preserve"> ↑</w:t>
            </w:r>
          </w:p>
        </w:tc>
      </w:tr>
      <w:tr w:rsidR="006C681A" w14:paraId="1FFF7C5D" w14:textId="77777777" w:rsidTr="006C68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E34FD" w14:textId="77777777" w:rsidR="006C681A" w:rsidRDefault="006C681A">
            <w:r>
              <w:rPr>
                <w:rStyle w:val="af9"/>
              </w:rPr>
              <w:t>예산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제한</w:t>
            </w:r>
            <w:r>
              <w:rPr>
                <w:rStyle w:val="af9"/>
              </w:rPr>
              <w:t xml:space="preserve"> </w:t>
            </w:r>
            <w:r>
              <w:rPr>
                <w:rStyle w:val="af9"/>
              </w:rPr>
              <w:t>조직</w:t>
            </w:r>
          </w:p>
        </w:tc>
        <w:tc>
          <w:tcPr>
            <w:tcW w:w="0" w:type="auto"/>
            <w:hideMark/>
          </w:tcPr>
          <w:p w14:paraId="18C3862F" w14:textId="77777777" w:rsidR="006C681A" w:rsidRDefault="006C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재정</w:t>
            </w:r>
            <w:r>
              <w:t xml:space="preserve"> </w:t>
            </w:r>
            <w:r>
              <w:t>적합성</w:t>
            </w:r>
            <w:r>
              <w:t xml:space="preserve"> ↑, </w:t>
            </w:r>
            <w:r>
              <w:t>운영</w:t>
            </w:r>
            <w:r>
              <w:t xml:space="preserve"> </w:t>
            </w:r>
            <w:r>
              <w:t>적합성</w:t>
            </w:r>
            <w:r>
              <w:t xml:space="preserve"> ↑</w:t>
            </w:r>
          </w:p>
        </w:tc>
      </w:tr>
    </w:tbl>
    <w:p w14:paraId="09B675BE" w14:textId="77777777" w:rsidR="006C681A" w:rsidRPr="006C681A" w:rsidRDefault="006C681A" w:rsidP="006C681A">
      <w:pPr>
        <w:rPr>
          <w:rFonts w:hint="eastAsia"/>
        </w:rPr>
      </w:pPr>
    </w:p>
    <w:p w14:paraId="279DC3F4" w14:textId="1ED35832" w:rsidR="006C681A" w:rsidRDefault="006C681A" w:rsidP="001D3DDD">
      <w:pPr>
        <w:pStyle w:val="30"/>
        <w:rPr>
          <w:lang w:val="en-US"/>
        </w:rPr>
      </w:pPr>
      <w:bookmarkStart w:id="56" w:name="_Toc196227057"/>
      <w:r>
        <w:rPr>
          <w:rFonts w:hint="eastAsia"/>
          <w:lang w:val="en-US"/>
        </w:rPr>
        <w:t>상세평가</w:t>
      </w:r>
      <w:bookmarkEnd w:id="56"/>
    </w:p>
    <w:p w14:paraId="1EE3C606" w14:textId="3255A3B7" w:rsidR="006C681A" w:rsidRDefault="006C681A" w:rsidP="001D3DDD">
      <w:pPr>
        <w:pStyle w:val="4"/>
        <w:rPr>
          <w:lang w:val="en-US"/>
        </w:rPr>
      </w:pPr>
      <w:r>
        <w:rPr>
          <w:rFonts w:hint="eastAsia"/>
          <w:lang w:val="en-US"/>
        </w:rPr>
        <w:t>기능적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(35%)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553"/>
        <w:gridCol w:w="1055"/>
        <w:gridCol w:w="1220"/>
        <w:gridCol w:w="954"/>
        <w:gridCol w:w="1340"/>
        <w:gridCol w:w="1489"/>
        <w:gridCol w:w="1017"/>
      </w:tblGrid>
      <w:tr w:rsidR="006C681A" w:rsidRPr="006C681A" w14:paraId="34D643D0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BD2A442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AF466CD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D186C76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D05C83B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1DF3F59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C8E10D9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12934AA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Polarion</w:t>
            </w:r>
          </w:p>
        </w:tc>
      </w:tr>
      <w:tr w:rsidR="006C681A" w:rsidRPr="006C681A" w14:paraId="460424B1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4452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요구 수명주기 관리 (생성</w:t>
            </w:r>
            <w:del w:id="57" w:author="Unknown">
              <w:r w:rsidRPr="006C681A">
                <w:rPr>
                  <w:rFonts w:ascii="새굴림" w:eastAsia="새굴림" w:hAnsi="새굴림" w:cs="굴림"/>
                  <w:szCs w:val="20"/>
                  <w:lang w:val="en-US"/>
                </w:rPr>
                <w:delText>변경</w:delText>
              </w:r>
            </w:del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종료)</w:t>
            </w:r>
          </w:p>
        </w:tc>
        <w:tc>
          <w:tcPr>
            <w:tcW w:w="0" w:type="auto"/>
            <w:hideMark/>
          </w:tcPr>
          <w:p w14:paraId="280E95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527DEAA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39F62C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49C636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E9E1F5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3260E6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</w:tr>
      <w:tr w:rsidR="006C681A" w:rsidRPr="006C681A" w14:paraId="2EACAA3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083E0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승인 워크플로우 설정 및 역할기반 통제</w:t>
            </w:r>
          </w:p>
        </w:tc>
        <w:tc>
          <w:tcPr>
            <w:tcW w:w="0" w:type="auto"/>
            <w:hideMark/>
          </w:tcPr>
          <w:p w14:paraId="36CFFF9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648D2E2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17316AE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DDE479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36CCCB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FF5403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</w:tr>
      <w:tr w:rsidR="006C681A" w:rsidRPr="006C681A" w14:paraId="0B01DE0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AB0C3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요구사항 추적성 (Traceability Matrix)</w:t>
            </w:r>
          </w:p>
        </w:tc>
        <w:tc>
          <w:tcPr>
            <w:tcW w:w="0" w:type="auto"/>
            <w:hideMark/>
          </w:tcPr>
          <w:p w14:paraId="022BE5D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10%</w:t>
            </w:r>
          </w:p>
        </w:tc>
        <w:tc>
          <w:tcPr>
            <w:tcW w:w="0" w:type="auto"/>
            <w:hideMark/>
          </w:tcPr>
          <w:p w14:paraId="691CF0A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1649DD9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2AC6B1F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3A513F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EFC958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</w:tr>
      <w:tr w:rsidR="006C681A" w:rsidRPr="006C681A" w14:paraId="0724A9E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F4E90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변경 이력 및 승인 로그 관리</w:t>
            </w:r>
          </w:p>
        </w:tc>
        <w:tc>
          <w:tcPr>
            <w:tcW w:w="0" w:type="auto"/>
            <w:hideMark/>
          </w:tcPr>
          <w:p w14:paraId="1D65E7F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6980E00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101F123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30B494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30745E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9121E6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</w:tr>
      <w:tr w:rsidR="006C681A" w:rsidRPr="006C681A" w14:paraId="52515CCC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62ED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협업 기능 (댓글, 알림, 리뷰 등)</w:t>
            </w:r>
          </w:p>
        </w:tc>
        <w:tc>
          <w:tcPr>
            <w:tcW w:w="0" w:type="auto"/>
            <w:hideMark/>
          </w:tcPr>
          <w:p w14:paraId="30901C5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239B0EF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0E99F4C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434FF7A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6DDC32C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339410B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</w:tr>
      <w:tr w:rsidR="006C681A" w:rsidRPr="006C681A" w14:paraId="04836A9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1D9A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가중치 반영 점수 (35점 만점)</w:t>
            </w:r>
          </w:p>
        </w:tc>
        <w:tc>
          <w:tcPr>
            <w:tcW w:w="0" w:type="auto"/>
            <w:hideMark/>
          </w:tcPr>
          <w:p w14:paraId="42E873F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6AB6052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9.45</w:t>
            </w:r>
          </w:p>
        </w:tc>
        <w:tc>
          <w:tcPr>
            <w:tcW w:w="0" w:type="auto"/>
            <w:hideMark/>
          </w:tcPr>
          <w:p w14:paraId="63F0800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6.9</w:t>
            </w:r>
          </w:p>
        </w:tc>
        <w:tc>
          <w:tcPr>
            <w:tcW w:w="0" w:type="auto"/>
            <w:hideMark/>
          </w:tcPr>
          <w:p w14:paraId="1C6BBA9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8.65</w:t>
            </w:r>
          </w:p>
        </w:tc>
        <w:tc>
          <w:tcPr>
            <w:tcW w:w="0" w:type="auto"/>
            <w:hideMark/>
          </w:tcPr>
          <w:p w14:paraId="6BE157D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8.9</w:t>
            </w:r>
          </w:p>
        </w:tc>
        <w:tc>
          <w:tcPr>
            <w:tcW w:w="0" w:type="auto"/>
            <w:hideMark/>
          </w:tcPr>
          <w:p w14:paraId="3EF2D28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9.45</w:t>
            </w:r>
          </w:p>
        </w:tc>
      </w:tr>
      <w:tr w:rsidR="006C681A" w:rsidRPr="006C681A" w14:paraId="6E9E84E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49E9A04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gridSpan w:val="6"/>
            <w:shd w:val="clear" w:color="auto" w:fill="DBE5F1" w:themeFill="accent1" w:themeFillTint="33"/>
            <w:hideMark/>
          </w:tcPr>
          <w:p w14:paraId="338774F4" w14:textId="77777777" w:rsidR="006C681A" w:rsidRPr="006C681A" w:rsidRDefault="006C681A" w:rsidP="006C6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전략 분석</w:t>
            </w:r>
          </w:p>
        </w:tc>
      </w:tr>
      <w:tr w:rsidR="006C681A" w:rsidRPr="006C681A" w14:paraId="6BD4C1CA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CE6E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DOORS Next / Polarion</w:t>
            </w:r>
          </w:p>
        </w:tc>
        <w:tc>
          <w:tcPr>
            <w:tcW w:w="0" w:type="auto"/>
            <w:gridSpan w:val="6"/>
            <w:hideMark/>
          </w:tcPr>
          <w:p w14:paraId="5113489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기능 충실도 매우 높음. 요구 흐름, 승인, 변경, 추적, 협업 기능 균형 잡힘. 전사 통제형에 적합</w:t>
            </w:r>
          </w:p>
        </w:tc>
      </w:tr>
      <w:tr w:rsidR="006C681A" w:rsidRPr="006C681A" w14:paraId="59DE5D1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B42A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gridSpan w:val="6"/>
            <w:hideMark/>
          </w:tcPr>
          <w:p w14:paraId="1CD95D5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규제산업 대응 기능은 우수. 협업성과 UX는 보완 필요</w:t>
            </w:r>
          </w:p>
        </w:tc>
      </w:tr>
      <w:tr w:rsidR="006C681A" w:rsidRPr="006C681A" w14:paraId="6385E31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64C0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gridSpan w:val="6"/>
            <w:hideMark/>
          </w:tcPr>
          <w:p w14:paraId="00C0122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실무 협업에 강점. 트레이서빌리티 완성도는 중상</w:t>
            </w:r>
          </w:p>
        </w:tc>
      </w:tr>
      <w:tr w:rsidR="006C681A" w:rsidRPr="006C681A" w14:paraId="28C9680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60A0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gridSpan w:val="6"/>
            <w:hideMark/>
          </w:tcPr>
          <w:p w14:paraId="3F9A981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협업/운영성은 강하지만 통제기능, 승인 흐름, 추적성은 약함</w:t>
            </w:r>
          </w:p>
        </w:tc>
      </w:tr>
    </w:tbl>
    <w:p w14:paraId="1A7681E5" w14:textId="4BBAE334" w:rsidR="006C681A" w:rsidRDefault="006C681A" w:rsidP="001D3DDD">
      <w:pPr>
        <w:pStyle w:val="4"/>
        <w:rPr>
          <w:lang w:val="en-US"/>
        </w:rPr>
      </w:pPr>
      <w:r>
        <w:rPr>
          <w:rFonts w:hint="eastAsia"/>
          <w:lang w:val="en-US"/>
        </w:rPr>
        <w:t>기술적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(25%)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826"/>
        <w:gridCol w:w="1014"/>
        <w:gridCol w:w="1171"/>
        <w:gridCol w:w="919"/>
        <w:gridCol w:w="1287"/>
        <w:gridCol w:w="1432"/>
        <w:gridCol w:w="979"/>
      </w:tblGrid>
      <w:tr w:rsidR="006C681A" w:rsidRPr="006C681A" w14:paraId="1120147B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7D9025C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B3C7B3B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A50715B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B19919E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EF420E8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69F3B32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5AEE1FA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Polarion</w:t>
            </w:r>
          </w:p>
        </w:tc>
      </w:tr>
      <w:tr w:rsidR="006C681A" w:rsidRPr="006C681A" w14:paraId="1E80A35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724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REST API, Webhook 제공 범위</w:t>
            </w:r>
          </w:p>
        </w:tc>
        <w:tc>
          <w:tcPr>
            <w:tcW w:w="0" w:type="auto"/>
            <w:hideMark/>
          </w:tcPr>
          <w:p w14:paraId="2333AF9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7%</w:t>
            </w:r>
          </w:p>
        </w:tc>
        <w:tc>
          <w:tcPr>
            <w:tcW w:w="0" w:type="auto"/>
            <w:hideMark/>
          </w:tcPr>
          <w:p w14:paraId="10E50A5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DCB034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30487EF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83AFBC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9DAEB4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</w:tr>
      <w:tr w:rsidR="006C681A" w:rsidRPr="006C681A" w14:paraId="5BF582F7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60775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DevOps 연계 가능성 (Jenkins, Git 등)</w:t>
            </w:r>
          </w:p>
        </w:tc>
        <w:tc>
          <w:tcPr>
            <w:tcW w:w="0" w:type="auto"/>
            <w:hideMark/>
          </w:tcPr>
          <w:p w14:paraId="2A58F3B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6%</w:t>
            </w:r>
          </w:p>
        </w:tc>
        <w:tc>
          <w:tcPr>
            <w:tcW w:w="0" w:type="auto"/>
            <w:hideMark/>
          </w:tcPr>
          <w:p w14:paraId="318A6FA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6EA07A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7B353F8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4D3FDE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13C0868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</w:tr>
      <w:tr w:rsidR="006C681A" w:rsidRPr="006C681A" w14:paraId="7F57BCE5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3816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모델링 도구 연계 (SysML, BPMN, UML 등)</w:t>
            </w:r>
          </w:p>
        </w:tc>
        <w:tc>
          <w:tcPr>
            <w:tcW w:w="0" w:type="auto"/>
            <w:hideMark/>
          </w:tcPr>
          <w:p w14:paraId="5AAA959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5D395D0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CB3B97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5DE690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0706CA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404986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</w:tr>
      <w:tr w:rsidR="006C681A" w:rsidRPr="006C681A" w14:paraId="7E18C64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6ABB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보안 구조 대응 (SSO, 암호화, 접근통제 등)</w:t>
            </w:r>
          </w:p>
        </w:tc>
        <w:tc>
          <w:tcPr>
            <w:tcW w:w="0" w:type="auto"/>
            <w:hideMark/>
          </w:tcPr>
          <w:p w14:paraId="092604D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4%</w:t>
            </w:r>
          </w:p>
        </w:tc>
        <w:tc>
          <w:tcPr>
            <w:tcW w:w="0" w:type="auto"/>
            <w:hideMark/>
          </w:tcPr>
          <w:p w14:paraId="1293730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3DB0E11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45B7C10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575716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58B5A6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</w:tr>
      <w:tr w:rsidR="006C681A" w:rsidRPr="006C681A" w14:paraId="7C9E861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CC64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클라우드/온프렘 유연성</w:t>
            </w:r>
          </w:p>
        </w:tc>
        <w:tc>
          <w:tcPr>
            <w:tcW w:w="0" w:type="auto"/>
            <w:hideMark/>
          </w:tcPr>
          <w:p w14:paraId="28CE615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1079032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D7A99A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3365752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64B6E8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6DCB87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8</w:t>
            </w:r>
          </w:p>
        </w:tc>
      </w:tr>
      <w:tr w:rsidR="006C681A" w:rsidRPr="006C681A" w14:paraId="5100B91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C56FC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가중치 반영 점수 (25점 만점)</w:t>
            </w:r>
          </w:p>
        </w:tc>
        <w:tc>
          <w:tcPr>
            <w:tcW w:w="0" w:type="auto"/>
            <w:hideMark/>
          </w:tcPr>
          <w:p w14:paraId="6AF1E7F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0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D5D20E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8.85</w:t>
            </w:r>
          </w:p>
        </w:tc>
        <w:tc>
          <w:tcPr>
            <w:tcW w:w="0" w:type="auto"/>
            <w:hideMark/>
          </w:tcPr>
          <w:p w14:paraId="58C4626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8.75</w:t>
            </w:r>
          </w:p>
        </w:tc>
        <w:tc>
          <w:tcPr>
            <w:tcW w:w="0" w:type="auto"/>
            <w:hideMark/>
          </w:tcPr>
          <w:p w14:paraId="00FF3E5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8.15</w:t>
            </w:r>
          </w:p>
        </w:tc>
        <w:tc>
          <w:tcPr>
            <w:tcW w:w="0" w:type="auto"/>
            <w:hideMark/>
          </w:tcPr>
          <w:p w14:paraId="5B07694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8.8</w:t>
            </w:r>
          </w:p>
        </w:tc>
        <w:tc>
          <w:tcPr>
            <w:tcW w:w="0" w:type="auto"/>
            <w:hideMark/>
          </w:tcPr>
          <w:p w14:paraId="465F4C5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0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0"/>
                <w:lang w:val="en-US"/>
              </w:rPr>
              <w:t>9.1</w:t>
            </w:r>
          </w:p>
        </w:tc>
      </w:tr>
      <w:tr w:rsidR="006C681A" w:rsidRPr="006C681A" w14:paraId="6071FDD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147AAF3B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gridSpan w:val="6"/>
            <w:shd w:val="clear" w:color="auto" w:fill="DBE5F1" w:themeFill="accent1" w:themeFillTint="33"/>
            <w:hideMark/>
          </w:tcPr>
          <w:p w14:paraId="41A134C3" w14:textId="77777777" w:rsidR="006C681A" w:rsidRPr="006C681A" w:rsidRDefault="006C681A" w:rsidP="006C6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전략 분석</w:t>
            </w:r>
          </w:p>
        </w:tc>
      </w:tr>
      <w:tr w:rsidR="006C681A" w:rsidRPr="006C681A" w14:paraId="7727107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367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  <w:tc>
          <w:tcPr>
            <w:tcW w:w="0" w:type="auto"/>
            <w:gridSpan w:val="6"/>
            <w:hideMark/>
          </w:tcPr>
          <w:p w14:paraId="7EA766F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EA 기반 모델링 연계 최적화, 보안 구조 대응성 우수. 전사 통합/보안 우선 조직에 적합</w:t>
            </w:r>
          </w:p>
        </w:tc>
      </w:tr>
      <w:tr w:rsidR="006C681A" w:rsidRPr="006C681A" w14:paraId="27926DF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AF782D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DOORS Next / CodeBeamer</w:t>
            </w:r>
          </w:p>
        </w:tc>
        <w:tc>
          <w:tcPr>
            <w:tcW w:w="0" w:type="auto"/>
            <w:gridSpan w:val="6"/>
            <w:hideMark/>
          </w:tcPr>
          <w:p w14:paraId="56A2332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기술 연계 완성도 매우 높음. DevOps-모델링-보안 균형 잡힘</w:t>
            </w:r>
          </w:p>
        </w:tc>
      </w:tr>
      <w:tr w:rsidR="006C681A" w:rsidRPr="006C681A" w14:paraId="43429CA5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05E30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gridSpan w:val="6"/>
            <w:hideMark/>
          </w:tcPr>
          <w:p w14:paraId="387A34A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DevOps 친화도 최고 수준. 하지만 EA 기반 연계성, 보안 통제 등은 커스터마이징 필요</w:t>
            </w:r>
          </w:p>
        </w:tc>
      </w:tr>
      <w:tr w:rsidR="006C681A" w:rsidRPr="006C681A" w14:paraId="048FF659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045B3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gridSpan w:val="6"/>
            <w:hideMark/>
          </w:tcPr>
          <w:p w14:paraId="6CFEC31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전반적 기술 연계 우수. 단, BPMN 등 모델 연계 기능은 보완 여지 있음</w:t>
            </w:r>
          </w:p>
        </w:tc>
      </w:tr>
    </w:tbl>
    <w:p w14:paraId="5BAB14FC" w14:textId="77777777" w:rsidR="006C681A" w:rsidRPr="006C681A" w:rsidRDefault="006C681A" w:rsidP="006C681A">
      <w:pPr>
        <w:rPr>
          <w:rFonts w:hint="eastAsia"/>
          <w:lang w:val="en-US"/>
        </w:rPr>
      </w:pPr>
    </w:p>
    <w:p w14:paraId="1AECC317" w14:textId="1127D6C0" w:rsidR="006C681A" w:rsidRDefault="006C681A" w:rsidP="001D3DDD">
      <w:pPr>
        <w:pStyle w:val="4"/>
        <w:rPr>
          <w:lang w:val="en-US"/>
        </w:rPr>
      </w:pPr>
      <w:r>
        <w:rPr>
          <w:rFonts w:hint="eastAsia"/>
          <w:lang w:val="en-US"/>
        </w:rPr>
        <w:t>운영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>(</w:t>
      </w:r>
      <w:r>
        <w:rPr>
          <w:lang w:val="en-US"/>
        </w:rPr>
        <w:t>15%)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470"/>
        <w:gridCol w:w="1085"/>
        <w:gridCol w:w="1260"/>
        <w:gridCol w:w="1026"/>
        <w:gridCol w:w="1392"/>
        <w:gridCol w:w="1423"/>
        <w:gridCol w:w="972"/>
      </w:tblGrid>
      <w:tr w:rsidR="006C681A" w:rsidRPr="006C681A" w14:paraId="08DAA5ED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68C208A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8C91B89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632229A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C661A88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41489CF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2F778BA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1ADF700F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</w:tr>
      <w:tr w:rsidR="006C681A" w:rsidRPr="006C681A" w14:paraId="1EEC1B64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C2A99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UI/UX 직관성</w:t>
            </w:r>
          </w:p>
        </w:tc>
        <w:tc>
          <w:tcPr>
            <w:tcW w:w="0" w:type="auto"/>
            <w:hideMark/>
          </w:tcPr>
          <w:p w14:paraId="1E9AFD9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5%</w:t>
            </w:r>
          </w:p>
        </w:tc>
        <w:tc>
          <w:tcPr>
            <w:tcW w:w="0" w:type="auto"/>
            <w:hideMark/>
          </w:tcPr>
          <w:p w14:paraId="3AFF1A5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67A253F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597B4AA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9EC879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3219B2C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</w:tr>
      <w:tr w:rsidR="006C681A" w:rsidRPr="006C681A" w14:paraId="3CABE9D0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38D6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관리자 설정 편의성 (GUI 기반)</w:t>
            </w:r>
          </w:p>
        </w:tc>
        <w:tc>
          <w:tcPr>
            <w:tcW w:w="0" w:type="auto"/>
            <w:hideMark/>
          </w:tcPr>
          <w:p w14:paraId="4EB4FD4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4%</w:t>
            </w:r>
          </w:p>
        </w:tc>
        <w:tc>
          <w:tcPr>
            <w:tcW w:w="0" w:type="auto"/>
            <w:hideMark/>
          </w:tcPr>
          <w:p w14:paraId="1065DB4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E9ABD2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157C3D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F00987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74E6287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</w:tr>
      <w:tr w:rsidR="006C681A" w:rsidRPr="006C681A" w14:paraId="15B63098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59AD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커스터마이징 기능성</w:t>
            </w:r>
          </w:p>
        </w:tc>
        <w:tc>
          <w:tcPr>
            <w:tcW w:w="0" w:type="auto"/>
            <w:hideMark/>
          </w:tcPr>
          <w:p w14:paraId="65811DF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2568597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F3DDD7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7364E10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019FDD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02B3C5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</w:tr>
      <w:tr w:rsidR="006C681A" w:rsidRPr="006C681A" w14:paraId="4B4D119B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3036A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사용자 교육/도입 용이성</w:t>
            </w:r>
          </w:p>
        </w:tc>
        <w:tc>
          <w:tcPr>
            <w:tcW w:w="0" w:type="auto"/>
            <w:hideMark/>
          </w:tcPr>
          <w:p w14:paraId="1C569CEF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41CF34E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452E4BA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1C1A150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FA6481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1928BFA6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</w:tr>
      <w:tr w:rsidR="006C681A" w:rsidRPr="006C681A" w14:paraId="4F1C13D4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93A07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가중치 반영 점수 (15점 만점)</w:t>
            </w:r>
          </w:p>
        </w:tc>
        <w:tc>
          <w:tcPr>
            <w:tcW w:w="0" w:type="auto"/>
            <w:hideMark/>
          </w:tcPr>
          <w:p w14:paraId="05240CC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530A761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6.55</w:t>
            </w:r>
          </w:p>
        </w:tc>
        <w:tc>
          <w:tcPr>
            <w:tcW w:w="0" w:type="auto"/>
            <w:hideMark/>
          </w:tcPr>
          <w:p w14:paraId="53616E14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9.0</w:t>
            </w:r>
          </w:p>
        </w:tc>
        <w:tc>
          <w:tcPr>
            <w:tcW w:w="0" w:type="auto"/>
            <w:hideMark/>
          </w:tcPr>
          <w:p w14:paraId="5BC8DCA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8.7</w:t>
            </w:r>
          </w:p>
        </w:tc>
        <w:tc>
          <w:tcPr>
            <w:tcW w:w="0" w:type="auto"/>
            <w:hideMark/>
          </w:tcPr>
          <w:p w14:paraId="43C6591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7.15</w:t>
            </w:r>
          </w:p>
        </w:tc>
        <w:tc>
          <w:tcPr>
            <w:tcW w:w="0" w:type="auto"/>
            <w:hideMark/>
          </w:tcPr>
          <w:p w14:paraId="2B53F64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7.2</w:t>
            </w:r>
          </w:p>
        </w:tc>
      </w:tr>
      <w:tr w:rsidR="006C681A" w:rsidRPr="006C681A" w14:paraId="38CEF30E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5FAA7DE4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gridSpan w:val="6"/>
            <w:shd w:val="clear" w:color="auto" w:fill="DBE5F1" w:themeFill="accent1" w:themeFillTint="33"/>
            <w:hideMark/>
          </w:tcPr>
          <w:p w14:paraId="2AAC8DF6" w14:textId="77777777" w:rsidR="006C681A" w:rsidRPr="006C681A" w:rsidRDefault="006C681A" w:rsidP="006C6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전략 분석</w:t>
            </w:r>
          </w:p>
        </w:tc>
      </w:tr>
      <w:tr w:rsidR="006C681A" w:rsidRPr="006C681A" w14:paraId="12E43C6B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F2E02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gridSpan w:val="6"/>
            <w:hideMark/>
          </w:tcPr>
          <w:p w14:paraId="56A4FF55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UX·설정·도입 속도에서 최고 수준. DevOps 및 실무 중심 조직에 매우 적합</w:t>
            </w:r>
          </w:p>
        </w:tc>
      </w:tr>
      <w:tr w:rsidR="006C681A" w:rsidRPr="006C681A" w14:paraId="2B1D637F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E94DC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gridSpan w:val="6"/>
            <w:hideMark/>
          </w:tcPr>
          <w:p w14:paraId="53D19A6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협업 UI, 템플릿 구성 뛰어남. 관리자 설정도 직관적. 중견 조직에 최적화</w:t>
            </w:r>
          </w:p>
        </w:tc>
      </w:tr>
      <w:tr w:rsidR="006C681A" w:rsidRPr="006C681A" w14:paraId="5E8530C6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EBF34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Polarion / CodeBeamer</w:t>
            </w:r>
          </w:p>
        </w:tc>
        <w:tc>
          <w:tcPr>
            <w:tcW w:w="0" w:type="auto"/>
            <w:gridSpan w:val="6"/>
            <w:hideMark/>
          </w:tcPr>
          <w:p w14:paraId="1679ECF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통제 기능은 강하나 설정·UX에서 진입 장벽이 있음. 고도 통제형 조직에 적합</w:t>
            </w:r>
          </w:p>
        </w:tc>
      </w:tr>
      <w:tr w:rsidR="006C681A" w:rsidRPr="006C681A" w14:paraId="31A484A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D02BB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gridSpan w:val="6"/>
            <w:hideMark/>
          </w:tcPr>
          <w:p w14:paraId="264EA1DE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뛰어난 기능 대비 UX는 낮음. 관리자 중심 활용 가능하나 일반 사용자 도입은 어려움</w:t>
            </w:r>
          </w:p>
        </w:tc>
      </w:tr>
    </w:tbl>
    <w:p w14:paraId="40664F21" w14:textId="2751F7FC" w:rsidR="006C681A" w:rsidRDefault="006C681A" w:rsidP="006C681A">
      <w:pPr>
        <w:rPr>
          <w:lang w:val="en-US"/>
        </w:rPr>
      </w:pPr>
    </w:p>
    <w:p w14:paraId="7A84B04D" w14:textId="21380DE7" w:rsidR="006C681A" w:rsidRDefault="006C681A" w:rsidP="001D3DDD">
      <w:pPr>
        <w:pStyle w:val="4"/>
        <w:rPr>
          <w:lang w:val="en-US"/>
        </w:rPr>
      </w:pPr>
      <w:r>
        <w:rPr>
          <w:rFonts w:hint="eastAsia"/>
          <w:lang w:val="en-US"/>
        </w:rPr>
        <w:t>전략적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(15%)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33"/>
        <w:gridCol w:w="959"/>
        <w:gridCol w:w="1106"/>
        <w:gridCol w:w="848"/>
        <w:gridCol w:w="1212"/>
        <w:gridCol w:w="1408"/>
        <w:gridCol w:w="962"/>
      </w:tblGrid>
      <w:tr w:rsidR="006C681A" w:rsidRPr="006C681A" w14:paraId="51D7A4B0" w14:textId="77777777" w:rsidTr="006C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FB04A9C" w14:textId="77777777" w:rsidR="006C681A" w:rsidRPr="006C681A" w:rsidRDefault="006C681A" w:rsidP="006C681A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92B2C65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85303EB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3CA376B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FBCF70A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F5DF513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28FCDD1" w14:textId="77777777" w:rsidR="006C681A" w:rsidRPr="006C681A" w:rsidRDefault="006C681A" w:rsidP="006C6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</w:tr>
      <w:tr w:rsidR="006C681A" w:rsidRPr="006C681A" w14:paraId="4575DDE4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5E50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EA 아키텍처 정합성 (업무-시스템-데이터 구조 연계)</w:t>
            </w:r>
          </w:p>
        </w:tc>
        <w:tc>
          <w:tcPr>
            <w:tcW w:w="0" w:type="auto"/>
            <w:hideMark/>
          </w:tcPr>
          <w:p w14:paraId="20BF34E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6%</w:t>
            </w:r>
          </w:p>
        </w:tc>
        <w:tc>
          <w:tcPr>
            <w:tcW w:w="0" w:type="auto"/>
            <w:hideMark/>
          </w:tcPr>
          <w:p w14:paraId="625C433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88BD75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77D12B8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E809F3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769809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10</w:t>
            </w:r>
          </w:p>
        </w:tc>
      </w:tr>
      <w:tr w:rsidR="006C681A" w:rsidRPr="006C681A" w14:paraId="7BF6A8D2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E5BE7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전사 확산 가능성 (다부서 공동사용/템플릿화)</w:t>
            </w:r>
          </w:p>
        </w:tc>
        <w:tc>
          <w:tcPr>
            <w:tcW w:w="0" w:type="auto"/>
            <w:hideMark/>
          </w:tcPr>
          <w:p w14:paraId="68A8923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4%</w:t>
            </w:r>
          </w:p>
        </w:tc>
        <w:tc>
          <w:tcPr>
            <w:tcW w:w="0" w:type="auto"/>
            <w:hideMark/>
          </w:tcPr>
          <w:p w14:paraId="25FE5E5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A76DE78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D415C6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F83188A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3512B4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</w:tr>
      <w:tr w:rsidR="006C681A" w:rsidRPr="006C681A" w14:paraId="2855B633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7728E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전략 정책 일관성 대응 (감사/품질/보안 정책 반영)</w:t>
            </w:r>
          </w:p>
        </w:tc>
        <w:tc>
          <w:tcPr>
            <w:tcW w:w="0" w:type="auto"/>
            <w:hideMark/>
          </w:tcPr>
          <w:p w14:paraId="58B28B9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54A1660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4ED3523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1C06BD23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4992AC6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1AED9ABB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10</w:t>
            </w:r>
          </w:p>
        </w:tc>
      </w:tr>
      <w:tr w:rsidR="006C681A" w:rsidRPr="006C681A" w14:paraId="5FBA6EFE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B9A31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기술 확장성 및 버전 안정성</w:t>
            </w:r>
          </w:p>
        </w:tc>
        <w:tc>
          <w:tcPr>
            <w:tcW w:w="0" w:type="auto"/>
            <w:hideMark/>
          </w:tcPr>
          <w:p w14:paraId="3897379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2%</w:t>
            </w:r>
          </w:p>
        </w:tc>
        <w:tc>
          <w:tcPr>
            <w:tcW w:w="0" w:type="auto"/>
            <w:hideMark/>
          </w:tcPr>
          <w:p w14:paraId="1C3BB9E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A58836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70B6CDA1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2FFB7BF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5DCEC077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</w:tr>
      <w:tr w:rsidR="006C681A" w:rsidRPr="006C681A" w14:paraId="2987C051" w14:textId="77777777" w:rsidTr="006C6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0F758" w14:textId="77777777" w:rsidR="006C681A" w:rsidRPr="006C681A" w:rsidRDefault="006C681A" w:rsidP="006C681A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가중치 반영 점수 (15점 만점)</w:t>
            </w:r>
          </w:p>
        </w:tc>
        <w:tc>
          <w:tcPr>
            <w:tcW w:w="0" w:type="auto"/>
            <w:hideMark/>
          </w:tcPr>
          <w:p w14:paraId="6D5DA21D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szCs w:val="24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3C2126C0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9.05</w:t>
            </w:r>
          </w:p>
        </w:tc>
        <w:tc>
          <w:tcPr>
            <w:tcW w:w="0" w:type="auto"/>
            <w:hideMark/>
          </w:tcPr>
          <w:p w14:paraId="5ED8631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6.95</w:t>
            </w:r>
          </w:p>
        </w:tc>
        <w:tc>
          <w:tcPr>
            <w:tcW w:w="0" w:type="auto"/>
            <w:hideMark/>
          </w:tcPr>
          <w:p w14:paraId="2E5E9DA2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8.2</w:t>
            </w:r>
          </w:p>
        </w:tc>
        <w:tc>
          <w:tcPr>
            <w:tcW w:w="0" w:type="auto"/>
            <w:hideMark/>
          </w:tcPr>
          <w:p w14:paraId="7ED22ABC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8.3</w:t>
            </w:r>
          </w:p>
        </w:tc>
        <w:tc>
          <w:tcPr>
            <w:tcW w:w="0" w:type="auto"/>
            <w:hideMark/>
          </w:tcPr>
          <w:p w14:paraId="5FBE7B29" w14:textId="77777777" w:rsidR="006C681A" w:rsidRPr="006C681A" w:rsidRDefault="006C681A" w:rsidP="006C68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6C681A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9.7</w:t>
            </w:r>
          </w:p>
        </w:tc>
      </w:tr>
      <w:tr w:rsidR="00427C46" w:rsidRPr="00427C46" w14:paraId="2A092D20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6AC4E49C" w14:textId="77777777" w:rsidR="00427C46" w:rsidRPr="00427C46" w:rsidRDefault="00427C46" w:rsidP="00427C4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gridSpan w:val="6"/>
            <w:shd w:val="clear" w:color="auto" w:fill="DBE5F1" w:themeFill="accent1" w:themeFillTint="33"/>
            <w:hideMark/>
          </w:tcPr>
          <w:p w14:paraId="1E83315B" w14:textId="77777777" w:rsidR="00427C46" w:rsidRPr="00427C46" w:rsidRDefault="00427C46" w:rsidP="0042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전략 분석</w:t>
            </w:r>
          </w:p>
        </w:tc>
      </w:tr>
      <w:tr w:rsidR="00427C46" w:rsidRPr="00427C46" w14:paraId="28310F3B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4FFE3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  <w:tc>
          <w:tcPr>
            <w:tcW w:w="0" w:type="auto"/>
            <w:gridSpan w:val="6"/>
            <w:hideMark/>
          </w:tcPr>
          <w:p w14:paraId="69A98A71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EA 구조 정합성, 전략 정책 반영력 최고 수준. 전사 아키텍처 기반 체계화 가능</w:t>
            </w:r>
          </w:p>
        </w:tc>
      </w:tr>
      <w:tr w:rsidR="00427C46" w:rsidRPr="00427C46" w14:paraId="6023E48B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21FC6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gridSpan w:val="6"/>
            <w:hideMark/>
          </w:tcPr>
          <w:p w14:paraId="2129EADD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전략적 통제형 도입에 매우 강력. EA 기반 정책 연계 완성도 높음</w:t>
            </w:r>
          </w:p>
        </w:tc>
      </w:tr>
      <w:tr w:rsidR="00427C46" w:rsidRPr="00427C46" w14:paraId="44CFE3D4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948B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CodeBeamer / Jama</w:t>
            </w:r>
          </w:p>
        </w:tc>
        <w:tc>
          <w:tcPr>
            <w:tcW w:w="0" w:type="auto"/>
            <w:gridSpan w:val="6"/>
            <w:hideMark/>
          </w:tcPr>
          <w:p w14:paraId="10666F7E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품질 및 정책 대응은 강력하나, 아키텍처 구조 연결성은 보완 가능성 존재</w:t>
            </w:r>
          </w:p>
        </w:tc>
      </w:tr>
      <w:tr w:rsidR="00427C46" w:rsidRPr="00427C46" w14:paraId="45D84909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4188D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gridSpan w:val="6"/>
            <w:hideMark/>
          </w:tcPr>
          <w:p w14:paraId="790EBF92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실무 중심 전략에는 유리하나, 전사 EA 연계나 전략 일관성 측면은 약함</w:t>
            </w:r>
          </w:p>
        </w:tc>
      </w:tr>
    </w:tbl>
    <w:p w14:paraId="7E7A21D8" w14:textId="77777777" w:rsidR="006C681A" w:rsidRPr="00427C46" w:rsidRDefault="006C681A" w:rsidP="006C681A">
      <w:pPr>
        <w:rPr>
          <w:rFonts w:hint="eastAsia"/>
          <w:lang w:val="en-US"/>
        </w:rPr>
      </w:pPr>
    </w:p>
    <w:p w14:paraId="55CCDD58" w14:textId="22537FEA" w:rsidR="00427C46" w:rsidRDefault="00427C46" w:rsidP="001D3DDD">
      <w:pPr>
        <w:pStyle w:val="4"/>
        <w:rPr>
          <w:lang w:val="en-US"/>
        </w:rPr>
      </w:pPr>
      <w:r>
        <w:rPr>
          <w:rFonts w:hint="eastAsia"/>
          <w:lang w:val="en-US"/>
        </w:rPr>
        <w:t>재정적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적합성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(10%)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2921"/>
        <w:gridCol w:w="1001"/>
        <w:gridCol w:w="1157"/>
        <w:gridCol w:w="907"/>
        <w:gridCol w:w="1272"/>
        <w:gridCol w:w="1408"/>
        <w:gridCol w:w="962"/>
      </w:tblGrid>
      <w:tr w:rsidR="001D3DDD" w:rsidRPr="00427C46" w14:paraId="72067635" w14:textId="77777777" w:rsidTr="00427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7724DBC1" w14:textId="77777777" w:rsidR="00427C46" w:rsidRPr="00427C46" w:rsidRDefault="00427C46" w:rsidP="00427C4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평가요소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C0F6583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가중치 (%)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5B629BB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486BCE4A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6AD5C12D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560C273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C108D39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</w:tr>
      <w:tr w:rsidR="00427C46" w:rsidRPr="00427C46" w14:paraId="3FC5B8AC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1B96D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초기 도입 비용 (라이선스/구축 포함)</w:t>
            </w:r>
          </w:p>
        </w:tc>
        <w:tc>
          <w:tcPr>
            <w:tcW w:w="0" w:type="auto"/>
            <w:hideMark/>
          </w:tcPr>
          <w:p w14:paraId="60637345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624A14D3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4F0DDF08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23223D3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38954166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50FAC789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6</w:t>
            </w:r>
          </w:p>
        </w:tc>
      </w:tr>
      <w:tr w:rsidR="00427C46" w:rsidRPr="00427C46" w14:paraId="0BA877FD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A7986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lastRenderedPageBreak/>
              <w:t>연간 유지보수/서브스크립션 비용</w:t>
            </w:r>
          </w:p>
        </w:tc>
        <w:tc>
          <w:tcPr>
            <w:tcW w:w="0" w:type="auto"/>
            <w:hideMark/>
          </w:tcPr>
          <w:p w14:paraId="0724D7C2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3%</w:t>
            </w:r>
          </w:p>
        </w:tc>
        <w:tc>
          <w:tcPr>
            <w:tcW w:w="0" w:type="auto"/>
            <w:hideMark/>
          </w:tcPr>
          <w:p w14:paraId="2B75EB4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5D07077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0877655E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7787C58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14473AD3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</w:tr>
      <w:tr w:rsidR="00427C46" w:rsidRPr="00427C46" w14:paraId="4C56DF7E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FD563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TCO (3년 기준 총소유비용)</w:t>
            </w:r>
          </w:p>
        </w:tc>
        <w:tc>
          <w:tcPr>
            <w:tcW w:w="0" w:type="auto"/>
            <w:hideMark/>
          </w:tcPr>
          <w:p w14:paraId="4F7A24C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2%</w:t>
            </w:r>
          </w:p>
        </w:tc>
        <w:tc>
          <w:tcPr>
            <w:tcW w:w="0" w:type="auto"/>
            <w:hideMark/>
          </w:tcPr>
          <w:p w14:paraId="1BE2FDF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E36456C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31225C3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5A3F8879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5263739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</w:t>
            </w:r>
          </w:p>
        </w:tc>
      </w:tr>
      <w:tr w:rsidR="00427C46" w:rsidRPr="00427C46" w14:paraId="08D4B79A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CAFA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기술지원/교육 포함 여부</w:t>
            </w:r>
          </w:p>
        </w:tc>
        <w:tc>
          <w:tcPr>
            <w:tcW w:w="0" w:type="auto"/>
            <w:hideMark/>
          </w:tcPr>
          <w:p w14:paraId="211FA95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2%</w:t>
            </w:r>
          </w:p>
        </w:tc>
        <w:tc>
          <w:tcPr>
            <w:tcW w:w="0" w:type="auto"/>
            <w:hideMark/>
          </w:tcPr>
          <w:p w14:paraId="56B15F1A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6D9A4E1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53B3E7C2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37CED7EA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153E0F11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</w:t>
            </w:r>
          </w:p>
        </w:tc>
      </w:tr>
      <w:tr w:rsidR="00427C46" w:rsidRPr="00427C46" w14:paraId="0F8E4643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439CD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가중치 반영 점수 (10점 만점)</w:t>
            </w:r>
          </w:p>
        </w:tc>
        <w:tc>
          <w:tcPr>
            <w:tcW w:w="0" w:type="auto"/>
            <w:hideMark/>
          </w:tcPr>
          <w:p w14:paraId="487A69C7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—</w:t>
            </w:r>
          </w:p>
        </w:tc>
        <w:tc>
          <w:tcPr>
            <w:tcW w:w="0" w:type="auto"/>
            <w:hideMark/>
          </w:tcPr>
          <w:p w14:paraId="1B38DE3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7.0</w:t>
            </w:r>
          </w:p>
        </w:tc>
        <w:tc>
          <w:tcPr>
            <w:tcW w:w="0" w:type="auto"/>
            <w:hideMark/>
          </w:tcPr>
          <w:p w14:paraId="6FB2E064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8.9</w:t>
            </w:r>
          </w:p>
        </w:tc>
        <w:tc>
          <w:tcPr>
            <w:tcW w:w="0" w:type="auto"/>
            <w:hideMark/>
          </w:tcPr>
          <w:p w14:paraId="3C573D70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8.1</w:t>
            </w:r>
          </w:p>
        </w:tc>
        <w:tc>
          <w:tcPr>
            <w:tcW w:w="0" w:type="auto"/>
            <w:hideMark/>
          </w:tcPr>
          <w:p w14:paraId="79DCB4B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8.2</w:t>
            </w:r>
          </w:p>
        </w:tc>
        <w:tc>
          <w:tcPr>
            <w:tcW w:w="0" w:type="auto"/>
            <w:hideMark/>
          </w:tcPr>
          <w:p w14:paraId="230EF308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7.6</w:t>
            </w:r>
          </w:p>
        </w:tc>
      </w:tr>
    </w:tbl>
    <w:p w14:paraId="785EEC20" w14:textId="77777777" w:rsidR="00427C46" w:rsidRPr="00427C46" w:rsidRDefault="00427C46" w:rsidP="00427C46">
      <w:pPr>
        <w:rPr>
          <w:rFonts w:hint="eastAsia"/>
          <w:lang w:val="en-US"/>
        </w:rPr>
      </w:pPr>
    </w:p>
    <w:p w14:paraId="016BC1DD" w14:textId="6D725444" w:rsidR="00427C46" w:rsidRDefault="00427C46" w:rsidP="001D3DDD">
      <w:pPr>
        <w:pStyle w:val="30"/>
        <w:rPr>
          <w:lang w:val="en-US"/>
        </w:rPr>
      </w:pPr>
      <w:bookmarkStart w:id="58" w:name="_Toc196227058"/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요약</w:t>
      </w:r>
      <w:bookmarkEnd w:id="58"/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1544"/>
        <w:gridCol w:w="983"/>
        <w:gridCol w:w="983"/>
        <w:gridCol w:w="983"/>
        <w:gridCol w:w="983"/>
        <w:gridCol w:w="983"/>
        <w:gridCol w:w="2952"/>
      </w:tblGrid>
      <w:tr w:rsidR="00427C46" w:rsidRPr="00427C46" w14:paraId="0B48CEDE" w14:textId="77777777" w:rsidTr="00427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  <w:hideMark/>
          </w:tcPr>
          <w:p w14:paraId="3CE08F79" w14:textId="77777777" w:rsidR="00427C46" w:rsidRPr="00427C46" w:rsidRDefault="00427C46" w:rsidP="00427C46">
            <w:pPr>
              <w:jc w:val="center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도구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0DECD9D2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기능(35)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526CFDFE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기술(25)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3A58D5A9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운영(15)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D098CCE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전략(15)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726BC7EC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재정(10)</w:t>
            </w:r>
          </w:p>
        </w:tc>
        <w:tc>
          <w:tcPr>
            <w:tcW w:w="0" w:type="auto"/>
            <w:shd w:val="clear" w:color="auto" w:fill="DBE5F1" w:themeFill="accent1" w:themeFillTint="33"/>
            <w:hideMark/>
          </w:tcPr>
          <w:p w14:paraId="2BE1AA23" w14:textId="77777777" w:rsidR="00427C46" w:rsidRPr="00427C46" w:rsidRDefault="00427C46" w:rsidP="00427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총점(100)</w:t>
            </w:r>
          </w:p>
        </w:tc>
      </w:tr>
      <w:tr w:rsidR="00427C46" w:rsidRPr="00427C46" w14:paraId="46E8458D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4DF70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Polarion</w:t>
            </w:r>
          </w:p>
        </w:tc>
        <w:tc>
          <w:tcPr>
            <w:tcW w:w="0" w:type="auto"/>
            <w:hideMark/>
          </w:tcPr>
          <w:p w14:paraId="1E6C756D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9.45</w:t>
            </w:r>
          </w:p>
        </w:tc>
        <w:tc>
          <w:tcPr>
            <w:tcW w:w="0" w:type="auto"/>
            <w:hideMark/>
          </w:tcPr>
          <w:p w14:paraId="41E190BF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9.1</w:t>
            </w:r>
          </w:p>
        </w:tc>
        <w:tc>
          <w:tcPr>
            <w:tcW w:w="0" w:type="auto"/>
            <w:hideMark/>
          </w:tcPr>
          <w:p w14:paraId="057AB812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7.2</w:t>
            </w:r>
          </w:p>
        </w:tc>
        <w:tc>
          <w:tcPr>
            <w:tcW w:w="0" w:type="auto"/>
            <w:hideMark/>
          </w:tcPr>
          <w:p w14:paraId="4FF4455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9.7</w:t>
            </w:r>
          </w:p>
        </w:tc>
        <w:tc>
          <w:tcPr>
            <w:tcW w:w="0" w:type="auto"/>
            <w:hideMark/>
          </w:tcPr>
          <w:p w14:paraId="6915A473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7.6</w:t>
            </w:r>
          </w:p>
        </w:tc>
        <w:tc>
          <w:tcPr>
            <w:tcW w:w="0" w:type="auto"/>
            <w:hideMark/>
          </w:tcPr>
          <w:p w14:paraId="7E52BB4C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43.05 / 50.0 + 43.05% = 86.1</w:t>
            </w:r>
          </w:p>
        </w:tc>
      </w:tr>
      <w:tr w:rsidR="00427C46" w:rsidRPr="00427C46" w14:paraId="443AD0DE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0FE46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DOORS Next</w:t>
            </w:r>
          </w:p>
        </w:tc>
        <w:tc>
          <w:tcPr>
            <w:tcW w:w="0" w:type="auto"/>
            <w:hideMark/>
          </w:tcPr>
          <w:p w14:paraId="21E7AB48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9.45</w:t>
            </w:r>
          </w:p>
        </w:tc>
        <w:tc>
          <w:tcPr>
            <w:tcW w:w="0" w:type="auto"/>
            <w:hideMark/>
          </w:tcPr>
          <w:p w14:paraId="4FA2B98E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8.85</w:t>
            </w:r>
          </w:p>
        </w:tc>
        <w:tc>
          <w:tcPr>
            <w:tcW w:w="0" w:type="auto"/>
            <w:hideMark/>
          </w:tcPr>
          <w:p w14:paraId="30B5529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6.55</w:t>
            </w:r>
          </w:p>
        </w:tc>
        <w:tc>
          <w:tcPr>
            <w:tcW w:w="0" w:type="auto"/>
            <w:hideMark/>
          </w:tcPr>
          <w:p w14:paraId="372ECBDE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9.05</w:t>
            </w:r>
          </w:p>
        </w:tc>
        <w:tc>
          <w:tcPr>
            <w:tcW w:w="0" w:type="auto"/>
            <w:hideMark/>
          </w:tcPr>
          <w:p w14:paraId="194FC909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7.0</w:t>
            </w:r>
          </w:p>
        </w:tc>
        <w:tc>
          <w:tcPr>
            <w:tcW w:w="0" w:type="auto"/>
            <w:hideMark/>
          </w:tcPr>
          <w:p w14:paraId="24E01964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40.9 + 40.9% = 81.8</w:t>
            </w:r>
          </w:p>
        </w:tc>
      </w:tr>
      <w:tr w:rsidR="00427C46" w:rsidRPr="00427C46" w14:paraId="7FE29C85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BAFB0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CodeBeamer</w:t>
            </w:r>
          </w:p>
        </w:tc>
        <w:tc>
          <w:tcPr>
            <w:tcW w:w="0" w:type="auto"/>
            <w:hideMark/>
          </w:tcPr>
          <w:p w14:paraId="013FC104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8.9</w:t>
            </w:r>
          </w:p>
        </w:tc>
        <w:tc>
          <w:tcPr>
            <w:tcW w:w="0" w:type="auto"/>
            <w:hideMark/>
          </w:tcPr>
          <w:p w14:paraId="05DC7446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8.8</w:t>
            </w:r>
          </w:p>
        </w:tc>
        <w:tc>
          <w:tcPr>
            <w:tcW w:w="0" w:type="auto"/>
            <w:hideMark/>
          </w:tcPr>
          <w:p w14:paraId="75654F49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7.15</w:t>
            </w:r>
          </w:p>
        </w:tc>
        <w:tc>
          <w:tcPr>
            <w:tcW w:w="0" w:type="auto"/>
            <w:hideMark/>
          </w:tcPr>
          <w:p w14:paraId="4A9F8F26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8.3</w:t>
            </w:r>
          </w:p>
        </w:tc>
        <w:tc>
          <w:tcPr>
            <w:tcW w:w="0" w:type="auto"/>
            <w:hideMark/>
          </w:tcPr>
          <w:p w14:paraId="6643877C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8.2</w:t>
            </w:r>
          </w:p>
        </w:tc>
        <w:tc>
          <w:tcPr>
            <w:tcW w:w="0" w:type="auto"/>
            <w:hideMark/>
          </w:tcPr>
          <w:p w14:paraId="47B1825A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41.35 + 41.35% = 82.7</w:t>
            </w:r>
          </w:p>
        </w:tc>
      </w:tr>
      <w:tr w:rsidR="00427C46" w:rsidRPr="00427C46" w14:paraId="1CE9213B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B94C0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Jama Connect</w:t>
            </w:r>
          </w:p>
        </w:tc>
        <w:tc>
          <w:tcPr>
            <w:tcW w:w="0" w:type="auto"/>
            <w:hideMark/>
          </w:tcPr>
          <w:p w14:paraId="72A65C18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8.65</w:t>
            </w:r>
          </w:p>
        </w:tc>
        <w:tc>
          <w:tcPr>
            <w:tcW w:w="0" w:type="auto"/>
            <w:hideMark/>
          </w:tcPr>
          <w:p w14:paraId="7327F675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8.15</w:t>
            </w:r>
          </w:p>
        </w:tc>
        <w:tc>
          <w:tcPr>
            <w:tcW w:w="0" w:type="auto"/>
            <w:hideMark/>
          </w:tcPr>
          <w:p w14:paraId="5F26DC84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8.7</w:t>
            </w:r>
          </w:p>
        </w:tc>
        <w:tc>
          <w:tcPr>
            <w:tcW w:w="0" w:type="auto"/>
            <w:hideMark/>
          </w:tcPr>
          <w:p w14:paraId="70E69116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8.2</w:t>
            </w:r>
          </w:p>
        </w:tc>
        <w:tc>
          <w:tcPr>
            <w:tcW w:w="0" w:type="auto"/>
            <w:hideMark/>
          </w:tcPr>
          <w:p w14:paraId="5858F0BA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8.1</w:t>
            </w:r>
          </w:p>
        </w:tc>
        <w:tc>
          <w:tcPr>
            <w:tcW w:w="0" w:type="auto"/>
            <w:hideMark/>
          </w:tcPr>
          <w:p w14:paraId="6717F399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41.8 + 41.8% = 83.6</w:t>
            </w:r>
          </w:p>
        </w:tc>
      </w:tr>
      <w:tr w:rsidR="00427C46" w:rsidRPr="00427C46" w14:paraId="3B69459A" w14:textId="77777777" w:rsidTr="00427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C9672" w14:textId="77777777" w:rsidR="00427C46" w:rsidRPr="00427C46" w:rsidRDefault="00427C46" w:rsidP="00427C46">
            <w:pPr>
              <w:jc w:val="left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Jira + Xray</w:t>
            </w:r>
          </w:p>
        </w:tc>
        <w:tc>
          <w:tcPr>
            <w:tcW w:w="0" w:type="auto"/>
            <w:hideMark/>
          </w:tcPr>
          <w:p w14:paraId="16146E3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6.9</w:t>
            </w:r>
          </w:p>
        </w:tc>
        <w:tc>
          <w:tcPr>
            <w:tcW w:w="0" w:type="auto"/>
            <w:hideMark/>
          </w:tcPr>
          <w:p w14:paraId="28D5869B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8.75</w:t>
            </w:r>
          </w:p>
        </w:tc>
        <w:tc>
          <w:tcPr>
            <w:tcW w:w="0" w:type="auto"/>
            <w:hideMark/>
          </w:tcPr>
          <w:p w14:paraId="2299B27D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9.0</w:t>
            </w:r>
          </w:p>
        </w:tc>
        <w:tc>
          <w:tcPr>
            <w:tcW w:w="0" w:type="auto"/>
            <w:hideMark/>
          </w:tcPr>
          <w:p w14:paraId="7D613881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6.95</w:t>
            </w:r>
          </w:p>
        </w:tc>
        <w:tc>
          <w:tcPr>
            <w:tcW w:w="0" w:type="auto"/>
            <w:hideMark/>
          </w:tcPr>
          <w:p w14:paraId="15C19790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szCs w:val="24"/>
                <w:lang w:val="en-US"/>
              </w:rPr>
              <w:t>8.9</w:t>
            </w:r>
          </w:p>
        </w:tc>
        <w:tc>
          <w:tcPr>
            <w:tcW w:w="0" w:type="auto"/>
            <w:hideMark/>
          </w:tcPr>
          <w:p w14:paraId="3EE03BF7" w14:textId="77777777" w:rsidR="00427C46" w:rsidRPr="00427C46" w:rsidRDefault="00427C46" w:rsidP="00427C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새굴림" w:eastAsia="새굴림" w:hAnsi="새굴림" w:cs="굴림"/>
                <w:szCs w:val="24"/>
                <w:lang w:val="en-US"/>
              </w:rPr>
            </w:pPr>
            <w:r w:rsidRPr="00427C46">
              <w:rPr>
                <w:rFonts w:ascii="새굴림" w:eastAsia="새굴림" w:hAnsi="새굴림" w:cs="굴림"/>
                <w:b/>
                <w:bCs/>
                <w:szCs w:val="24"/>
                <w:lang w:val="en-US"/>
              </w:rPr>
              <w:t>40.5 + 40.5% = 81.0</w:t>
            </w:r>
          </w:p>
        </w:tc>
      </w:tr>
    </w:tbl>
    <w:p w14:paraId="7EDB01F5" w14:textId="77777777" w:rsidR="009E74E9" w:rsidRPr="009E74E9" w:rsidRDefault="009E74E9" w:rsidP="009E74E9"/>
    <w:sectPr w:rsidR="009E74E9" w:rsidRPr="009E74E9" w:rsidSect="00F81A06">
      <w:headerReference w:type="default" r:id="rId12"/>
      <w:footerReference w:type="default" r:id="rId13"/>
      <w:pgSz w:w="11906" w:h="16838" w:code="9"/>
      <w:pgMar w:top="1418" w:right="1134" w:bottom="2269" w:left="1134" w:header="567" w:footer="567" w:gutter="0"/>
      <w:pgNumType w:start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4"/>
    </wne:keymap>
    <wne:keymap wne:kcmPrimary="0631">
      <wne:acd wne:acdName="acd8"/>
    </wne:keymap>
    <wne:keymap wne:kcmPrimary="0632">
      <wne:acd wne:acdName="acd9"/>
    </wne:keymap>
    <wne:keymap wne:kcmPrimary="0633">
      <wne:acd wne:acdName="acd10"/>
    </wne:keymap>
    <wne:keymap wne:kcmPrimary="0634">
      <wne:acd wne:acdName="acd3"/>
    </wne:keymap>
    <wne:keymap wne:kcmPrimary="0635">
      <wne:acd wne:acdName="acd2"/>
    </wne:keymap>
    <wne:keymap wne:kcmPrimary="0636">
      <wne:acd wne:acdName="acd5"/>
    </wne:keymap>
    <wne:keymap wne:kcmPrimary="0637">
      <wne:acd wne:acdName="acd6"/>
    </wne:keymap>
    <wne:keymap wne:kcmPrimary="0638">
      <wne:acd wne:acdName="acd11"/>
    </wne:keymap>
    <wne:keymap wne:kcmPrimary="0639">
      <wne:acd wne:acdName="acd7"/>
    </wne:keymap>
    <wne:keymap wne:kcmPrimary="06B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QAAACIA" wne:acdName="acd0" wne:fciIndexBasedOn="0065"/>
    <wne:acd wne:acdName="acd1" wne:fciIndexBasedOn="0065"/>
    <wne:acd wne:argValue="AQAAAAUA" wne:acdName="acd2" wne:fciIndexBasedOn="0065"/>
    <wne:acd wne:argValue="AQAAAAQA" wne:acdName="acd3" wne:fciIndexBasedOn="0065"/>
    <wne:acd wne:argValue="AQAAAAAA" wne:acdName="acd4" wne:fciIndexBasedOn="0065"/>
    <wne:acd wne:argValue="AgCpul24MQA=" wne:acdName="acd5" wne:fciIndexBasedOn="0065"/>
    <wne:acd wne:argValue="AQAAALMA" wne:acdName="acd6" wne:fciIndexBasedOn="0065"/>
    <wne:acd wne:argValue="AQAAAJ0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gCpul24IADosn23MwA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39247" w14:textId="77777777" w:rsidR="00492A17" w:rsidRDefault="00492A17" w:rsidP="000A4DAF">
      <w:r>
        <w:separator/>
      </w:r>
    </w:p>
  </w:endnote>
  <w:endnote w:type="continuationSeparator" w:id="0">
    <w:p w14:paraId="1A205876" w14:textId="77777777" w:rsidR="00492A17" w:rsidRDefault="00492A17" w:rsidP="000A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altName w:val="맑은 고딕 Semilight"/>
    <w:charset w:val="81"/>
    <w:family w:val="modern"/>
    <w:pitch w:val="variable"/>
    <w:sig w:usb0="800002A7" w:usb1="29D7FCFB" w:usb2="00000010" w:usb3="00000000" w:csb0="0008000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1722C" w14:textId="369C4EEB" w:rsidR="006C681A" w:rsidRPr="00B20B36" w:rsidRDefault="006C681A" w:rsidP="00B20B36">
    <w:pPr>
      <w:pStyle w:val="a7"/>
      <w:tabs>
        <w:tab w:val="clear" w:pos="4513"/>
        <w:tab w:val="clear" w:pos="9026"/>
        <w:tab w:val="left" w:pos="1895"/>
      </w:tabs>
      <w:rPr>
        <w:rFonts w:asciiTheme="minorEastAsia" w:hAnsiTheme="minorEastAsia"/>
        <w:b/>
        <w:bCs/>
        <w:szCs w:val="20"/>
      </w:rPr>
    </w:pPr>
    <w:r>
      <w:rPr>
        <w:rFonts w:asciiTheme="minorEastAsia" w:hAnsiTheme="minorEastAsia" w:hint="eastAsia"/>
        <w:b/>
        <w:bCs/>
        <w:szCs w:val="20"/>
      </w:rPr>
      <w:t>사내</w:t>
    </w:r>
    <w:r w:rsidRPr="00C86075">
      <w:rPr>
        <w:rFonts w:asciiTheme="minorEastAsia" w:hAnsiTheme="minorEastAsia"/>
        <w:b/>
        <w:bCs/>
        <w:szCs w:val="20"/>
      </w:rPr>
      <w:ptab w:relativeTo="margin" w:alignment="center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>PAGE   \* MERGEFORMAT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 w:rsidR="001D3DDD">
      <w:rPr>
        <w:rFonts w:asciiTheme="minorEastAsia" w:hAnsiTheme="minorEastAsia"/>
        <w:b/>
        <w:bCs/>
        <w:noProof/>
        <w:szCs w:val="20"/>
      </w:rPr>
      <w:t>37</w:t>
    </w:r>
    <w:r w:rsidRPr="00C86075">
      <w:rPr>
        <w:rFonts w:asciiTheme="minorEastAsia" w:hAnsiTheme="minorEastAsia"/>
        <w:b/>
        <w:bCs/>
        <w:szCs w:val="20"/>
      </w:rPr>
      <w:fldChar w:fldCharType="end"/>
    </w:r>
    <w:r w:rsidRPr="00C86075">
      <w:rPr>
        <w:rFonts w:asciiTheme="minorEastAsia" w:hAnsiTheme="minorEastAsia"/>
        <w:b/>
        <w:bCs/>
        <w:szCs w:val="20"/>
      </w:rPr>
      <w:ptab w:relativeTo="margin" w:alignment="right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 xml:space="preserve"> DOCPROPERTY  수행사명  \* MERGEFORMAT 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szCs w:val="20"/>
      </w:rPr>
      <w:t>SK주식회사</w:t>
    </w:r>
    <w:r w:rsidRPr="00C86075">
      <w:rPr>
        <w:rFonts w:asciiTheme="minorEastAsia" w:hAnsiTheme="minorEastAsia"/>
        <w:b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62D89" w14:textId="77777777" w:rsidR="00492A17" w:rsidRDefault="00492A17" w:rsidP="000A4DAF">
      <w:r>
        <w:separator/>
      </w:r>
    </w:p>
  </w:footnote>
  <w:footnote w:type="continuationSeparator" w:id="0">
    <w:p w14:paraId="33002B12" w14:textId="77777777" w:rsidR="00492A17" w:rsidRDefault="00492A17" w:rsidP="000A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38424" w14:textId="56A9AD62" w:rsidR="006C681A" w:rsidRPr="00B20B36" w:rsidRDefault="006C681A">
    <w:pPr>
      <w:pStyle w:val="a6"/>
      <w:rPr>
        <w:rFonts w:asciiTheme="minorEastAsia" w:hAnsiTheme="minorEastAsia"/>
        <w:b/>
        <w:szCs w:val="20"/>
      </w:rPr>
    </w:pPr>
    <w:r>
      <w:rPr>
        <w:rFonts w:asciiTheme="minorEastAsia" w:hAnsiTheme="minorEastAsia" w:hint="eastAsia"/>
        <w:b/>
        <w:szCs w:val="20"/>
      </w:rPr>
      <w:t xml:space="preserve">전사 </w:t>
    </w:r>
    <w:r>
      <w:rPr>
        <w:rFonts w:asciiTheme="minorEastAsia" w:hAnsiTheme="minorEastAsia"/>
        <w:b/>
        <w:szCs w:val="20"/>
      </w:rPr>
      <w:t xml:space="preserve">EA </w:t>
    </w:r>
    <w:r>
      <w:rPr>
        <w:rFonts w:asciiTheme="minorEastAsia" w:hAnsiTheme="minorEastAsia" w:hint="eastAsia"/>
        <w:b/>
        <w:szCs w:val="20"/>
      </w:rPr>
      <w:t>표준</w:t>
    </w:r>
    <w:r w:rsidRPr="00D07C7A">
      <w:rPr>
        <w:rFonts w:asciiTheme="minorEastAsia" w:hAnsiTheme="minorEastAsia"/>
        <w:b/>
        <w:szCs w:val="20"/>
      </w:rPr>
      <w:ptab w:relativeTo="margin" w:alignment="center" w:leader="none"/>
    </w:r>
    <w:r w:rsidRPr="00D07C7A">
      <w:rPr>
        <w:rFonts w:asciiTheme="minorEastAsia" w:hAnsiTheme="minorEastAsia"/>
        <w:b/>
        <w:szCs w:val="20"/>
      </w:rPr>
      <w:ptab w:relativeTo="margin" w:alignment="right" w:leader="none"/>
    </w:r>
    <w:r>
      <w:rPr>
        <w:rFonts w:asciiTheme="minorEastAsia" w:hAnsiTheme="minorEastAsia" w:hint="eastAsia"/>
        <w:b/>
        <w:szCs w:val="20"/>
      </w:rPr>
      <w:t>요구사항 변경관리툴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09"/>
    <w:multiLevelType w:val="multilevel"/>
    <w:tmpl w:val="341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B0BE2"/>
    <w:multiLevelType w:val="multilevel"/>
    <w:tmpl w:val="0CB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5D13"/>
    <w:multiLevelType w:val="hybridMultilevel"/>
    <w:tmpl w:val="B65452D2"/>
    <w:lvl w:ilvl="0" w:tplc="F38CCC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D1E0296A">
      <w:start w:val="1"/>
      <w:numFmt w:val="bullet"/>
      <w:pStyle w:val="a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" w15:restartNumberingAfterBreak="0">
    <w:nsid w:val="2AC4565C"/>
    <w:multiLevelType w:val="hybridMultilevel"/>
    <w:tmpl w:val="B936BFC0"/>
    <w:lvl w:ilvl="0" w:tplc="325A1AE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946C0"/>
    <w:multiLevelType w:val="hybridMultilevel"/>
    <w:tmpl w:val="DE44663C"/>
    <w:lvl w:ilvl="0" w:tplc="E348FD0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956CF4"/>
    <w:multiLevelType w:val="hybridMultilevel"/>
    <w:tmpl w:val="13249296"/>
    <w:lvl w:ilvl="0" w:tplc="E348FD0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8850DC"/>
    <w:multiLevelType w:val="hybridMultilevel"/>
    <w:tmpl w:val="94F28EB2"/>
    <w:lvl w:ilvl="0" w:tplc="953EFC5E">
      <w:numFmt w:val="bullet"/>
      <w:lvlText w:val=""/>
      <w:lvlJc w:val="left"/>
      <w:pPr>
        <w:ind w:left="800" w:hanging="360"/>
      </w:pPr>
      <w:rPr>
        <w:rFonts w:ascii="새굴림" w:eastAsia="새굴림" w:hAnsi="새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4C2258"/>
    <w:multiLevelType w:val="hybridMultilevel"/>
    <w:tmpl w:val="7876E4EC"/>
    <w:lvl w:ilvl="0" w:tplc="E348FD0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48567D"/>
    <w:multiLevelType w:val="multilevel"/>
    <w:tmpl w:val="821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F2D60"/>
    <w:multiLevelType w:val="multilevel"/>
    <w:tmpl w:val="F4DC6060"/>
    <w:lvl w:ilvl="0">
      <w:start w:val="2"/>
      <w:numFmt w:val="decimal"/>
      <w:pStyle w:val="1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nd"/>
      <w:lvlText w:val="%1.%2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rd"/>
      <w:lvlText w:val="%1.%2.%3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th"/>
      <w:lvlText w:val="%1.%2.%3.%4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10" w15:restartNumberingAfterBreak="0">
    <w:nsid w:val="47A42FEB"/>
    <w:multiLevelType w:val="hybridMultilevel"/>
    <w:tmpl w:val="2404FF3C"/>
    <w:lvl w:ilvl="0" w:tplc="467A01A0">
      <w:start w:val="1"/>
      <w:numFmt w:val="bullet"/>
      <w:pStyle w:val="matrix3"/>
      <w:lvlText w:val=""/>
      <w:lvlJc w:val="left"/>
      <w:pPr>
        <w:ind w:left="513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57771"/>
    <w:multiLevelType w:val="hybridMultilevel"/>
    <w:tmpl w:val="0DBE821E"/>
    <w:lvl w:ilvl="0" w:tplc="325A1AE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9C1DF2"/>
    <w:multiLevelType w:val="hybridMultilevel"/>
    <w:tmpl w:val="F7704C88"/>
    <w:lvl w:ilvl="0" w:tplc="E348FD0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35D65B6"/>
    <w:multiLevelType w:val="multilevel"/>
    <w:tmpl w:val="6CE4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F0012"/>
    <w:multiLevelType w:val="hybridMultilevel"/>
    <w:tmpl w:val="FC98E3CA"/>
    <w:lvl w:ilvl="0" w:tplc="4A92279E">
      <w:start w:val="1"/>
      <w:numFmt w:val="bullet"/>
      <w:pStyle w:val="matrix4"/>
      <w:lvlText w:val="­"/>
      <w:lvlJc w:val="left"/>
      <w:pPr>
        <w:ind w:left="800" w:hanging="40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DBB257C"/>
    <w:multiLevelType w:val="hybridMultilevel"/>
    <w:tmpl w:val="4A340EC8"/>
    <w:lvl w:ilvl="0" w:tplc="6D2A7A42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0D170B2"/>
    <w:multiLevelType w:val="hybridMultilevel"/>
    <w:tmpl w:val="62E68BDC"/>
    <w:lvl w:ilvl="0" w:tplc="DEFCF60C">
      <w:start w:val="1"/>
      <w:numFmt w:val="bullet"/>
      <w:pStyle w:val="10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623B451D"/>
    <w:multiLevelType w:val="hybridMultilevel"/>
    <w:tmpl w:val="988E2C18"/>
    <w:lvl w:ilvl="0" w:tplc="01CAE726">
      <w:numFmt w:val="bullet"/>
      <w:pStyle w:val="3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68F961AF"/>
    <w:multiLevelType w:val="hybridMultilevel"/>
    <w:tmpl w:val="F2AC5F2E"/>
    <w:lvl w:ilvl="0" w:tplc="106C50A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5333"/>
        <w:sz w:val="24"/>
      </w:rPr>
    </w:lvl>
    <w:lvl w:ilvl="1" w:tplc="392E1D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D5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B2E71"/>
    <w:multiLevelType w:val="hybridMultilevel"/>
    <w:tmpl w:val="B1F6C516"/>
    <w:lvl w:ilvl="0" w:tplc="325A1AE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4A1964"/>
    <w:multiLevelType w:val="hybridMultilevel"/>
    <w:tmpl w:val="797CF3A6"/>
    <w:lvl w:ilvl="0" w:tplc="E348FD0C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2802DF"/>
    <w:multiLevelType w:val="multilevel"/>
    <w:tmpl w:val="07EE9004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lang w:val="en-US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71E7D96"/>
    <w:multiLevelType w:val="hybridMultilevel"/>
    <w:tmpl w:val="73363F0E"/>
    <w:lvl w:ilvl="0" w:tplc="953EFC5E">
      <w:numFmt w:val="bullet"/>
      <w:lvlText w:val=""/>
      <w:lvlJc w:val="left"/>
      <w:pPr>
        <w:ind w:left="800" w:hanging="360"/>
      </w:pPr>
      <w:rPr>
        <w:rFonts w:ascii="새굴림" w:eastAsia="새굴림" w:hAnsi="새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B071BF2"/>
    <w:multiLevelType w:val="hybridMultilevel"/>
    <w:tmpl w:val="FCFE42F8"/>
    <w:lvl w:ilvl="0" w:tplc="325A1AE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A34C56"/>
    <w:multiLevelType w:val="hybridMultilevel"/>
    <w:tmpl w:val="7816485A"/>
    <w:lvl w:ilvl="0" w:tplc="31BECBCE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15"/>
  </w:num>
  <w:num w:numId="5">
    <w:abstractNumId w:val="21"/>
  </w:num>
  <w:num w:numId="6">
    <w:abstractNumId w:val="17"/>
  </w:num>
  <w:num w:numId="7">
    <w:abstractNumId w:val="10"/>
  </w:num>
  <w:num w:numId="8">
    <w:abstractNumId w:val="9"/>
  </w:num>
  <w:num w:numId="9">
    <w:abstractNumId w:val="14"/>
  </w:num>
  <w:num w:numId="10">
    <w:abstractNumId w:val="16"/>
  </w:num>
  <w:num w:numId="11">
    <w:abstractNumId w:val="22"/>
  </w:num>
  <w:num w:numId="12">
    <w:abstractNumId w:val="11"/>
  </w:num>
  <w:num w:numId="13">
    <w:abstractNumId w:val="0"/>
  </w:num>
  <w:num w:numId="14">
    <w:abstractNumId w:val="19"/>
  </w:num>
  <w:num w:numId="15">
    <w:abstractNumId w:val="4"/>
  </w:num>
  <w:num w:numId="16">
    <w:abstractNumId w:val="3"/>
  </w:num>
  <w:num w:numId="17">
    <w:abstractNumId w:val="12"/>
  </w:num>
  <w:num w:numId="18">
    <w:abstractNumId w:val="1"/>
  </w:num>
  <w:num w:numId="19">
    <w:abstractNumId w:val="20"/>
  </w:num>
  <w:num w:numId="20">
    <w:abstractNumId w:val="7"/>
  </w:num>
  <w:num w:numId="21">
    <w:abstractNumId w:val="5"/>
  </w:num>
  <w:num w:numId="22">
    <w:abstractNumId w:val="13"/>
  </w:num>
  <w:num w:numId="23">
    <w:abstractNumId w:val="6"/>
  </w:num>
  <w:num w:numId="24">
    <w:abstractNumId w:val="8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78"/>
    <w:rsid w:val="00003E15"/>
    <w:rsid w:val="00004346"/>
    <w:rsid w:val="00004FDA"/>
    <w:rsid w:val="00005F93"/>
    <w:rsid w:val="00012D1A"/>
    <w:rsid w:val="0001328B"/>
    <w:rsid w:val="000148AF"/>
    <w:rsid w:val="00020752"/>
    <w:rsid w:val="00020B20"/>
    <w:rsid w:val="00030015"/>
    <w:rsid w:val="0003248D"/>
    <w:rsid w:val="000325D9"/>
    <w:rsid w:val="00032C74"/>
    <w:rsid w:val="00040338"/>
    <w:rsid w:val="000403CD"/>
    <w:rsid w:val="000420C6"/>
    <w:rsid w:val="0004512D"/>
    <w:rsid w:val="00050AE9"/>
    <w:rsid w:val="00054F4C"/>
    <w:rsid w:val="00061D66"/>
    <w:rsid w:val="00063974"/>
    <w:rsid w:val="00065D33"/>
    <w:rsid w:val="000722A6"/>
    <w:rsid w:val="0007256F"/>
    <w:rsid w:val="00072A62"/>
    <w:rsid w:val="00073809"/>
    <w:rsid w:val="00074F8C"/>
    <w:rsid w:val="00075A9E"/>
    <w:rsid w:val="00080EC9"/>
    <w:rsid w:val="00084C09"/>
    <w:rsid w:val="00087320"/>
    <w:rsid w:val="00087D6F"/>
    <w:rsid w:val="00092769"/>
    <w:rsid w:val="000959D4"/>
    <w:rsid w:val="000A12E3"/>
    <w:rsid w:val="000A43F8"/>
    <w:rsid w:val="000A4DAF"/>
    <w:rsid w:val="000A5527"/>
    <w:rsid w:val="000B3E96"/>
    <w:rsid w:val="000B4519"/>
    <w:rsid w:val="000B4937"/>
    <w:rsid w:val="000B4C70"/>
    <w:rsid w:val="000B5F45"/>
    <w:rsid w:val="000B6039"/>
    <w:rsid w:val="000C2054"/>
    <w:rsid w:val="000C2617"/>
    <w:rsid w:val="000D0318"/>
    <w:rsid w:val="000D4788"/>
    <w:rsid w:val="000D59FE"/>
    <w:rsid w:val="000E05B5"/>
    <w:rsid w:val="000E1E48"/>
    <w:rsid w:val="000E46CD"/>
    <w:rsid w:val="000F60A8"/>
    <w:rsid w:val="000F77E0"/>
    <w:rsid w:val="000F7EF9"/>
    <w:rsid w:val="0010153D"/>
    <w:rsid w:val="001034D6"/>
    <w:rsid w:val="00103DAF"/>
    <w:rsid w:val="001047CC"/>
    <w:rsid w:val="00106EF7"/>
    <w:rsid w:val="001119A5"/>
    <w:rsid w:val="0011791B"/>
    <w:rsid w:val="0013021E"/>
    <w:rsid w:val="00141272"/>
    <w:rsid w:val="001478B7"/>
    <w:rsid w:val="00153A00"/>
    <w:rsid w:val="00153C0C"/>
    <w:rsid w:val="0015521F"/>
    <w:rsid w:val="0015625B"/>
    <w:rsid w:val="00160866"/>
    <w:rsid w:val="00160A5A"/>
    <w:rsid w:val="00164C5F"/>
    <w:rsid w:val="00164D2D"/>
    <w:rsid w:val="001731AE"/>
    <w:rsid w:val="00174F10"/>
    <w:rsid w:val="00174F91"/>
    <w:rsid w:val="00181947"/>
    <w:rsid w:val="001865AC"/>
    <w:rsid w:val="00186C00"/>
    <w:rsid w:val="00186CAF"/>
    <w:rsid w:val="00193ACE"/>
    <w:rsid w:val="001A0870"/>
    <w:rsid w:val="001A1435"/>
    <w:rsid w:val="001A3184"/>
    <w:rsid w:val="001A6C17"/>
    <w:rsid w:val="001A6EC7"/>
    <w:rsid w:val="001B6670"/>
    <w:rsid w:val="001C10D9"/>
    <w:rsid w:val="001C62E5"/>
    <w:rsid w:val="001D39AD"/>
    <w:rsid w:val="001D3DDD"/>
    <w:rsid w:val="001F2790"/>
    <w:rsid w:val="001F3741"/>
    <w:rsid w:val="001F39DF"/>
    <w:rsid w:val="001F39F4"/>
    <w:rsid w:val="001F5108"/>
    <w:rsid w:val="001F58D8"/>
    <w:rsid w:val="00201CF0"/>
    <w:rsid w:val="0020247F"/>
    <w:rsid w:val="002068E9"/>
    <w:rsid w:val="00207312"/>
    <w:rsid w:val="00207470"/>
    <w:rsid w:val="00212F18"/>
    <w:rsid w:val="00213159"/>
    <w:rsid w:val="0021439B"/>
    <w:rsid w:val="0021680A"/>
    <w:rsid w:val="00216DE4"/>
    <w:rsid w:val="00221E13"/>
    <w:rsid w:val="00227D0D"/>
    <w:rsid w:val="002327AA"/>
    <w:rsid w:val="00237B9B"/>
    <w:rsid w:val="002415E0"/>
    <w:rsid w:val="0024630C"/>
    <w:rsid w:val="00250089"/>
    <w:rsid w:val="00251048"/>
    <w:rsid w:val="002549C3"/>
    <w:rsid w:val="00254F51"/>
    <w:rsid w:val="0025618F"/>
    <w:rsid w:val="00256A3A"/>
    <w:rsid w:val="00257C13"/>
    <w:rsid w:val="002603A1"/>
    <w:rsid w:val="00260CE0"/>
    <w:rsid w:val="002618F0"/>
    <w:rsid w:val="00261DCA"/>
    <w:rsid w:val="00267C5C"/>
    <w:rsid w:val="002709FA"/>
    <w:rsid w:val="002710DA"/>
    <w:rsid w:val="0027315E"/>
    <w:rsid w:val="0027518C"/>
    <w:rsid w:val="00277B2C"/>
    <w:rsid w:val="0028380A"/>
    <w:rsid w:val="00292C57"/>
    <w:rsid w:val="002931B3"/>
    <w:rsid w:val="002A49FD"/>
    <w:rsid w:val="002A5930"/>
    <w:rsid w:val="002B04F3"/>
    <w:rsid w:val="002B4AFA"/>
    <w:rsid w:val="002B71B6"/>
    <w:rsid w:val="002C14A2"/>
    <w:rsid w:val="002C35AF"/>
    <w:rsid w:val="002D1300"/>
    <w:rsid w:val="002D352E"/>
    <w:rsid w:val="002D3AFA"/>
    <w:rsid w:val="002D3EBA"/>
    <w:rsid w:val="002D7A80"/>
    <w:rsid w:val="002E079E"/>
    <w:rsid w:val="002E12DD"/>
    <w:rsid w:val="002E5868"/>
    <w:rsid w:val="002E5C49"/>
    <w:rsid w:val="002F1660"/>
    <w:rsid w:val="002F305F"/>
    <w:rsid w:val="002F3B12"/>
    <w:rsid w:val="002F506A"/>
    <w:rsid w:val="003057FF"/>
    <w:rsid w:val="0030594D"/>
    <w:rsid w:val="00306539"/>
    <w:rsid w:val="003134B4"/>
    <w:rsid w:val="0031499D"/>
    <w:rsid w:val="00315008"/>
    <w:rsid w:val="0032106F"/>
    <w:rsid w:val="003221CB"/>
    <w:rsid w:val="00322F78"/>
    <w:rsid w:val="00323C30"/>
    <w:rsid w:val="00323E2A"/>
    <w:rsid w:val="003257F6"/>
    <w:rsid w:val="00326D61"/>
    <w:rsid w:val="00334363"/>
    <w:rsid w:val="00341C62"/>
    <w:rsid w:val="0034344C"/>
    <w:rsid w:val="00346573"/>
    <w:rsid w:val="00346D16"/>
    <w:rsid w:val="00347EAC"/>
    <w:rsid w:val="003531C2"/>
    <w:rsid w:val="00357C5A"/>
    <w:rsid w:val="003600E5"/>
    <w:rsid w:val="00360864"/>
    <w:rsid w:val="003628CE"/>
    <w:rsid w:val="00362FD1"/>
    <w:rsid w:val="00370B17"/>
    <w:rsid w:val="003712ED"/>
    <w:rsid w:val="00372608"/>
    <w:rsid w:val="00374648"/>
    <w:rsid w:val="00375C5B"/>
    <w:rsid w:val="00376A8D"/>
    <w:rsid w:val="00376C86"/>
    <w:rsid w:val="00380580"/>
    <w:rsid w:val="003807BD"/>
    <w:rsid w:val="0038240C"/>
    <w:rsid w:val="00383439"/>
    <w:rsid w:val="003843B5"/>
    <w:rsid w:val="00392FBC"/>
    <w:rsid w:val="0039362C"/>
    <w:rsid w:val="00393B2D"/>
    <w:rsid w:val="00395615"/>
    <w:rsid w:val="003966A5"/>
    <w:rsid w:val="00396CA7"/>
    <w:rsid w:val="003A7977"/>
    <w:rsid w:val="003B000E"/>
    <w:rsid w:val="003B0700"/>
    <w:rsid w:val="003B5DFF"/>
    <w:rsid w:val="003C142B"/>
    <w:rsid w:val="003C24A2"/>
    <w:rsid w:val="003C6F73"/>
    <w:rsid w:val="003C741F"/>
    <w:rsid w:val="003D4629"/>
    <w:rsid w:val="003E0A43"/>
    <w:rsid w:val="003E56A0"/>
    <w:rsid w:val="003F15FB"/>
    <w:rsid w:val="003F1A03"/>
    <w:rsid w:val="003F5B95"/>
    <w:rsid w:val="003F7474"/>
    <w:rsid w:val="00402265"/>
    <w:rsid w:val="004079DC"/>
    <w:rsid w:val="00410FCB"/>
    <w:rsid w:val="00411ADF"/>
    <w:rsid w:val="00413E20"/>
    <w:rsid w:val="00413FB1"/>
    <w:rsid w:val="004146A3"/>
    <w:rsid w:val="00415982"/>
    <w:rsid w:val="00416F0B"/>
    <w:rsid w:val="004170EF"/>
    <w:rsid w:val="00417919"/>
    <w:rsid w:val="004215F4"/>
    <w:rsid w:val="004278EB"/>
    <w:rsid w:val="00427C46"/>
    <w:rsid w:val="00431D3A"/>
    <w:rsid w:val="00431EC4"/>
    <w:rsid w:val="00433A5B"/>
    <w:rsid w:val="0044169A"/>
    <w:rsid w:val="004439DF"/>
    <w:rsid w:val="00446656"/>
    <w:rsid w:val="0045204F"/>
    <w:rsid w:val="0045549C"/>
    <w:rsid w:val="00455CE4"/>
    <w:rsid w:val="00461076"/>
    <w:rsid w:val="00467442"/>
    <w:rsid w:val="00471187"/>
    <w:rsid w:val="0047537A"/>
    <w:rsid w:val="004776C1"/>
    <w:rsid w:val="00483EE7"/>
    <w:rsid w:val="00484507"/>
    <w:rsid w:val="004874AF"/>
    <w:rsid w:val="00491B74"/>
    <w:rsid w:val="0049244D"/>
    <w:rsid w:val="00492A17"/>
    <w:rsid w:val="00494920"/>
    <w:rsid w:val="00494FE7"/>
    <w:rsid w:val="00495305"/>
    <w:rsid w:val="00496CC5"/>
    <w:rsid w:val="004970D9"/>
    <w:rsid w:val="004A144F"/>
    <w:rsid w:val="004A156D"/>
    <w:rsid w:val="004A297B"/>
    <w:rsid w:val="004A3088"/>
    <w:rsid w:val="004A54BD"/>
    <w:rsid w:val="004A59AF"/>
    <w:rsid w:val="004B213A"/>
    <w:rsid w:val="004B2B7F"/>
    <w:rsid w:val="004B327C"/>
    <w:rsid w:val="004B448E"/>
    <w:rsid w:val="004B482D"/>
    <w:rsid w:val="004B4B2C"/>
    <w:rsid w:val="004B5A47"/>
    <w:rsid w:val="004C0825"/>
    <w:rsid w:val="004C3E96"/>
    <w:rsid w:val="004C5B16"/>
    <w:rsid w:val="004D7427"/>
    <w:rsid w:val="004D7DDC"/>
    <w:rsid w:val="004E088E"/>
    <w:rsid w:val="004E0E1F"/>
    <w:rsid w:val="004E1D30"/>
    <w:rsid w:val="004E685C"/>
    <w:rsid w:val="004E7EF3"/>
    <w:rsid w:val="004F04C2"/>
    <w:rsid w:val="004F19C8"/>
    <w:rsid w:val="004F4718"/>
    <w:rsid w:val="00505177"/>
    <w:rsid w:val="00505751"/>
    <w:rsid w:val="00507776"/>
    <w:rsid w:val="005177C4"/>
    <w:rsid w:val="005210DF"/>
    <w:rsid w:val="00523346"/>
    <w:rsid w:val="005336A0"/>
    <w:rsid w:val="005354DC"/>
    <w:rsid w:val="00536B2D"/>
    <w:rsid w:val="00536E99"/>
    <w:rsid w:val="00537232"/>
    <w:rsid w:val="005508CC"/>
    <w:rsid w:val="0055324E"/>
    <w:rsid w:val="005553E2"/>
    <w:rsid w:val="0055781D"/>
    <w:rsid w:val="00560C51"/>
    <w:rsid w:val="005630AD"/>
    <w:rsid w:val="0057049C"/>
    <w:rsid w:val="005708A2"/>
    <w:rsid w:val="0057238E"/>
    <w:rsid w:val="0057244D"/>
    <w:rsid w:val="00573964"/>
    <w:rsid w:val="005752AB"/>
    <w:rsid w:val="0057636C"/>
    <w:rsid w:val="0057766F"/>
    <w:rsid w:val="00582812"/>
    <w:rsid w:val="00594E3B"/>
    <w:rsid w:val="005A116E"/>
    <w:rsid w:val="005A2456"/>
    <w:rsid w:val="005A642B"/>
    <w:rsid w:val="005A7E9E"/>
    <w:rsid w:val="005B2CCF"/>
    <w:rsid w:val="005B3DEF"/>
    <w:rsid w:val="005C0553"/>
    <w:rsid w:val="005C0EB2"/>
    <w:rsid w:val="005C16AF"/>
    <w:rsid w:val="005C33C9"/>
    <w:rsid w:val="005D1D87"/>
    <w:rsid w:val="005D3140"/>
    <w:rsid w:val="005D36BF"/>
    <w:rsid w:val="005D4454"/>
    <w:rsid w:val="005E0DAE"/>
    <w:rsid w:val="005E26C5"/>
    <w:rsid w:val="005F30C7"/>
    <w:rsid w:val="005F6DDF"/>
    <w:rsid w:val="005F7FC6"/>
    <w:rsid w:val="006048BC"/>
    <w:rsid w:val="00613E7B"/>
    <w:rsid w:val="0061758B"/>
    <w:rsid w:val="0062178D"/>
    <w:rsid w:val="00624F73"/>
    <w:rsid w:val="00631683"/>
    <w:rsid w:val="00633968"/>
    <w:rsid w:val="006354D3"/>
    <w:rsid w:val="00635E41"/>
    <w:rsid w:val="00641E18"/>
    <w:rsid w:val="006423EF"/>
    <w:rsid w:val="00643B26"/>
    <w:rsid w:val="00644D24"/>
    <w:rsid w:val="00654E1A"/>
    <w:rsid w:val="006559ED"/>
    <w:rsid w:val="00657C24"/>
    <w:rsid w:val="00660F9C"/>
    <w:rsid w:val="00661DCC"/>
    <w:rsid w:val="0066319C"/>
    <w:rsid w:val="00664D72"/>
    <w:rsid w:val="0067143F"/>
    <w:rsid w:val="00672850"/>
    <w:rsid w:val="00674A58"/>
    <w:rsid w:val="00681C9E"/>
    <w:rsid w:val="006836F5"/>
    <w:rsid w:val="00686329"/>
    <w:rsid w:val="00690814"/>
    <w:rsid w:val="006930AB"/>
    <w:rsid w:val="00696D5D"/>
    <w:rsid w:val="006A1FD7"/>
    <w:rsid w:val="006A2AD7"/>
    <w:rsid w:val="006A2B58"/>
    <w:rsid w:val="006A444F"/>
    <w:rsid w:val="006A4A5B"/>
    <w:rsid w:val="006A4E68"/>
    <w:rsid w:val="006A4F54"/>
    <w:rsid w:val="006A5DE5"/>
    <w:rsid w:val="006A696F"/>
    <w:rsid w:val="006A7497"/>
    <w:rsid w:val="006B0EAE"/>
    <w:rsid w:val="006B11EC"/>
    <w:rsid w:val="006B13EE"/>
    <w:rsid w:val="006C1213"/>
    <w:rsid w:val="006C1AA2"/>
    <w:rsid w:val="006C2961"/>
    <w:rsid w:val="006C4042"/>
    <w:rsid w:val="006C5284"/>
    <w:rsid w:val="006C555C"/>
    <w:rsid w:val="006C681A"/>
    <w:rsid w:val="006C6A9B"/>
    <w:rsid w:val="006C77E6"/>
    <w:rsid w:val="006C7B3A"/>
    <w:rsid w:val="006D7FA7"/>
    <w:rsid w:val="006E1BB3"/>
    <w:rsid w:val="006E4EF2"/>
    <w:rsid w:val="006F1664"/>
    <w:rsid w:val="006F35FA"/>
    <w:rsid w:val="007021F5"/>
    <w:rsid w:val="00710959"/>
    <w:rsid w:val="007109B2"/>
    <w:rsid w:val="00711406"/>
    <w:rsid w:val="00714511"/>
    <w:rsid w:val="00716171"/>
    <w:rsid w:val="00716C8C"/>
    <w:rsid w:val="0072136A"/>
    <w:rsid w:val="00721973"/>
    <w:rsid w:val="007233A0"/>
    <w:rsid w:val="007257D5"/>
    <w:rsid w:val="0072725D"/>
    <w:rsid w:val="00727C62"/>
    <w:rsid w:val="007323D2"/>
    <w:rsid w:val="00733003"/>
    <w:rsid w:val="00735AF0"/>
    <w:rsid w:val="00737C6A"/>
    <w:rsid w:val="00741545"/>
    <w:rsid w:val="0074499B"/>
    <w:rsid w:val="00745AA7"/>
    <w:rsid w:val="007474E1"/>
    <w:rsid w:val="00751EA6"/>
    <w:rsid w:val="0075233D"/>
    <w:rsid w:val="0075302A"/>
    <w:rsid w:val="007535A4"/>
    <w:rsid w:val="00755A30"/>
    <w:rsid w:val="00760886"/>
    <w:rsid w:val="00764EB2"/>
    <w:rsid w:val="0077273F"/>
    <w:rsid w:val="007739D4"/>
    <w:rsid w:val="007760FB"/>
    <w:rsid w:val="007808BC"/>
    <w:rsid w:val="007826F2"/>
    <w:rsid w:val="00786472"/>
    <w:rsid w:val="00786653"/>
    <w:rsid w:val="00787623"/>
    <w:rsid w:val="0079135C"/>
    <w:rsid w:val="007913AA"/>
    <w:rsid w:val="00795865"/>
    <w:rsid w:val="00795CCB"/>
    <w:rsid w:val="007A1A7F"/>
    <w:rsid w:val="007A3AF3"/>
    <w:rsid w:val="007A3E7D"/>
    <w:rsid w:val="007A5E9F"/>
    <w:rsid w:val="007A6C16"/>
    <w:rsid w:val="007A7D53"/>
    <w:rsid w:val="007B06C9"/>
    <w:rsid w:val="007B24C6"/>
    <w:rsid w:val="007B3895"/>
    <w:rsid w:val="007B453F"/>
    <w:rsid w:val="007B64A6"/>
    <w:rsid w:val="007B67FF"/>
    <w:rsid w:val="007C0112"/>
    <w:rsid w:val="007C0341"/>
    <w:rsid w:val="007C03C6"/>
    <w:rsid w:val="007C083B"/>
    <w:rsid w:val="007C2934"/>
    <w:rsid w:val="007C5AD4"/>
    <w:rsid w:val="007C7DD8"/>
    <w:rsid w:val="007D46B7"/>
    <w:rsid w:val="007D579D"/>
    <w:rsid w:val="007D5DAF"/>
    <w:rsid w:val="007E06CF"/>
    <w:rsid w:val="007E1223"/>
    <w:rsid w:val="007E425C"/>
    <w:rsid w:val="007E57E1"/>
    <w:rsid w:val="007E7D05"/>
    <w:rsid w:val="007F543E"/>
    <w:rsid w:val="007F570A"/>
    <w:rsid w:val="008001E2"/>
    <w:rsid w:val="00801681"/>
    <w:rsid w:val="0080676C"/>
    <w:rsid w:val="00807A40"/>
    <w:rsid w:val="008108B2"/>
    <w:rsid w:val="00811E8C"/>
    <w:rsid w:val="0081217C"/>
    <w:rsid w:val="0081656B"/>
    <w:rsid w:val="00817182"/>
    <w:rsid w:val="008254B7"/>
    <w:rsid w:val="008271AB"/>
    <w:rsid w:val="00830886"/>
    <w:rsid w:val="00831924"/>
    <w:rsid w:val="00832B2B"/>
    <w:rsid w:val="0083398C"/>
    <w:rsid w:val="00837AEA"/>
    <w:rsid w:val="00841D3D"/>
    <w:rsid w:val="00854E7B"/>
    <w:rsid w:val="00856901"/>
    <w:rsid w:val="00865270"/>
    <w:rsid w:val="00865BA4"/>
    <w:rsid w:val="00866495"/>
    <w:rsid w:val="00872246"/>
    <w:rsid w:val="00873510"/>
    <w:rsid w:val="00874CC2"/>
    <w:rsid w:val="00877109"/>
    <w:rsid w:val="00877DC6"/>
    <w:rsid w:val="00881627"/>
    <w:rsid w:val="00884E8C"/>
    <w:rsid w:val="00886362"/>
    <w:rsid w:val="00896056"/>
    <w:rsid w:val="008A5D44"/>
    <w:rsid w:val="008B0922"/>
    <w:rsid w:val="008B1A98"/>
    <w:rsid w:val="008B2E1D"/>
    <w:rsid w:val="008C0722"/>
    <w:rsid w:val="008C36E4"/>
    <w:rsid w:val="008C6ED8"/>
    <w:rsid w:val="008D1B8A"/>
    <w:rsid w:val="008D1DCE"/>
    <w:rsid w:val="008D2EC3"/>
    <w:rsid w:val="008D3ABD"/>
    <w:rsid w:val="008E24C9"/>
    <w:rsid w:val="008E2C6C"/>
    <w:rsid w:val="008E3B7B"/>
    <w:rsid w:val="008F505D"/>
    <w:rsid w:val="008F751F"/>
    <w:rsid w:val="009017B1"/>
    <w:rsid w:val="009019F7"/>
    <w:rsid w:val="00903128"/>
    <w:rsid w:val="00903D03"/>
    <w:rsid w:val="00913FB6"/>
    <w:rsid w:val="0092677B"/>
    <w:rsid w:val="009316BC"/>
    <w:rsid w:val="00931DDD"/>
    <w:rsid w:val="009401F7"/>
    <w:rsid w:val="00942AE0"/>
    <w:rsid w:val="00952479"/>
    <w:rsid w:val="009620A7"/>
    <w:rsid w:val="0096399D"/>
    <w:rsid w:val="00970720"/>
    <w:rsid w:val="0097195C"/>
    <w:rsid w:val="0097261E"/>
    <w:rsid w:val="00972A5F"/>
    <w:rsid w:val="009750CD"/>
    <w:rsid w:val="009772A5"/>
    <w:rsid w:val="009814EB"/>
    <w:rsid w:val="00987469"/>
    <w:rsid w:val="00990891"/>
    <w:rsid w:val="00996131"/>
    <w:rsid w:val="0099791D"/>
    <w:rsid w:val="00997ED5"/>
    <w:rsid w:val="009A1295"/>
    <w:rsid w:val="009A23B3"/>
    <w:rsid w:val="009A3D1F"/>
    <w:rsid w:val="009A3E22"/>
    <w:rsid w:val="009A4595"/>
    <w:rsid w:val="009B6543"/>
    <w:rsid w:val="009C2F5A"/>
    <w:rsid w:val="009C6960"/>
    <w:rsid w:val="009C7F70"/>
    <w:rsid w:val="009D1A9E"/>
    <w:rsid w:val="009D1FC5"/>
    <w:rsid w:val="009D32B1"/>
    <w:rsid w:val="009D3686"/>
    <w:rsid w:val="009E16E4"/>
    <w:rsid w:val="009E2892"/>
    <w:rsid w:val="009E3C73"/>
    <w:rsid w:val="009E5CD4"/>
    <w:rsid w:val="009E5D43"/>
    <w:rsid w:val="009E74E9"/>
    <w:rsid w:val="009F0871"/>
    <w:rsid w:val="009F1842"/>
    <w:rsid w:val="009F779F"/>
    <w:rsid w:val="00A0700A"/>
    <w:rsid w:val="00A11EDF"/>
    <w:rsid w:val="00A132A4"/>
    <w:rsid w:val="00A149E8"/>
    <w:rsid w:val="00A17327"/>
    <w:rsid w:val="00A17887"/>
    <w:rsid w:val="00A203AB"/>
    <w:rsid w:val="00A212C0"/>
    <w:rsid w:val="00A23A28"/>
    <w:rsid w:val="00A26295"/>
    <w:rsid w:val="00A263A4"/>
    <w:rsid w:val="00A26A5E"/>
    <w:rsid w:val="00A310AD"/>
    <w:rsid w:val="00A3139A"/>
    <w:rsid w:val="00A32454"/>
    <w:rsid w:val="00A34689"/>
    <w:rsid w:val="00A35D14"/>
    <w:rsid w:val="00A40365"/>
    <w:rsid w:val="00A40F83"/>
    <w:rsid w:val="00A422F2"/>
    <w:rsid w:val="00A42B05"/>
    <w:rsid w:val="00A43A72"/>
    <w:rsid w:val="00A50A40"/>
    <w:rsid w:val="00A56CDC"/>
    <w:rsid w:val="00A65DE5"/>
    <w:rsid w:val="00A7186E"/>
    <w:rsid w:val="00A71DE5"/>
    <w:rsid w:val="00A83AD4"/>
    <w:rsid w:val="00A87B4D"/>
    <w:rsid w:val="00A93DCA"/>
    <w:rsid w:val="00A94A62"/>
    <w:rsid w:val="00A9510D"/>
    <w:rsid w:val="00A964D4"/>
    <w:rsid w:val="00A96A72"/>
    <w:rsid w:val="00A96F60"/>
    <w:rsid w:val="00AA197C"/>
    <w:rsid w:val="00AA35CB"/>
    <w:rsid w:val="00AA5D00"/>
    <w:rsid w:val="00AB3866"/>
    <w:rsid w:val="00AB4B69"/>
    <w:rsid w:val="00AB5122"/>
    <w:rsid w:val="00AB5CCD"/>
    <w:rsid w:val="00AB6B04"/>
    <w:rsid w:val="00AB767C"/>
    <w:rsid w:val="00AC2333"/>
    <w:rsid w:val="00AC2F5C"/>
    <w:rsid w:val="00AC3D6C"/>
    <w:rsid w:val="00AC584C"/>
    <w:rsid w:val="00AC77D2"/>
    <w:rsid w:val="00AC7A36"/>
    <w:rsid w:val="00AD4E10"/>
    <w:rsid w:val="00AD5A21"/>
    <w:rsid w:val="00AD6C91"/>
    <w:rsid w:val="00AE6BF7"/>
    <w:rsid w:val="00AE79BD"/>
    <w:rsid w:val="00AF024D"/>
    <w:rsid w:val="00AF1313"/>
    <w:rsid w:val="00AF171F"/>
    <w:rsid w:val="00AF2AB0"/>
    <w:rsid w:val="00AF4585"/>
    <w:rsid w:val="00AF6189"/>
    <w:rsid w:val="00AF69F8"/>
    <w:rsid w:val="00B00F1B"/>
    <w:rsid w:val="00B03E5C"/>
    <w:rsid w:val="00B05307"/>
    <w:rsid w:val="00B068B0"/>
    <w:rsid w:val="00B14EDD"/>
    <w:rsid w:val="00B1557E"/>
    <w:rsid w:val="00B15F5C"/>
    <w:rsid w:val="00B17091"/>
    <w:rsid w:val="00B205F1"/>
    <w:rsid w:val="00B20B36"/>
    <w:rsid w:val="00B24750"/>
    <w:rsid w:val="00B25CCA"/>
    <w:rsid w:val="00B31D99"/>
    <w:rsid w:val="00B35852"/>
    <w:rsid w:val="00B35982"/>
    <w:rsid w:val="00B410E5"/>
    <w:rsid w:val="00B50DFB"/>
    <w:rsid w:val="00B511EC"/>
    <w:rsid w:val="00B51E79"/>
    <w:rsid w:val="00B527AE"/>
    <w:rsid w:val="00B54947"/>
    <w:rsid w:val="00B55430"/>
    <w:rsid w:val="00B61AB7"/>
    <w:rsid w:val="00B62C72"/>
    <w:rsid w:val="00B63903"/>
    <w:rsid w:val="00B66373"/>
    <w:rsid w:val="00B707DA"/>
    <w:rsid w:val="00B71E89"/>
    <w:rsid w:val="00B733B4"/>
    <w:rsid w:val="00B8055A"/>
    <w:rsid w:val="00B84DA7"/>
    <w:rsid w:val="00B9083A"/>
    <w:rsid w:val="00BA20BD"/>
    <w:rsid w:val="00BA4728"/>
    <w:rsid w:val="00BA7865"/>
    <w:rsid w:val="00BB07FC"/>
    <w:rsid w:val="00BB365B"/>
    <w:rsid w:val="00BC0971"/>
    <w:rsid w:val="00BC1B88"/>
    <w:rsid w:val="00BC4C44"/>
    <w:rsid w:val="00BC6665"/>
    <w:rsid w:val="00BC7684"/>
    <w:rsid w:val="00BD783C"/>
    <w:rsid w:val="00BE0B48"/>
    <w:rsid w:val="00BE2554"/>
    <w:rsid w:val="00BF14E7"/>
    <w:rsid w:val="00BF14FA"/>
    <w:rsid w:val="00BF22D2"/>
    <w:rsid w:val="00BF42ED"/>
    <w:rsid w:val="00BF51B0"/>
    <w:rsid w:val="00BF58AF"/>
    <w:rsid w:val="00C01F74"/>
    <w:rsid w:val="00C06DFC"/>
    <w:rsid w:val="00C07CB9"/>
    <w:rsid w:val="00C129AB"/>
    <w:rsid w:val="00C13D4F"/>
    <w:rsid w:val="00C16CDD"/>
    <w:rsid w:val="00C230E1"/>
    <w:rsid w:val="00C231F5"/>
    <w:rsid w:val="00C2502D"/>
    <w:rsid w:val="00C27236"/>
    <w:rsid w:val="00C306A3"/>
    <w:rsid w:val="00C373F3"/>
    <w:rsid w:val="00C41074"/>
    <w:rsid w:val="00C47BEF"/>
    <w:rsid w:val="00C51315"/>
    <w:rsid w:val="00C5445F"/>
    <w:rsid w:val="00C60CFC"/>
    <w:rsid w:val="00C6186B"/>
    <w:rsid w:val="00C638B2"/>
    <w:rsid w:val="00C66A78"/>
    <w:rsid w:val="00C704E2"/>
    <w:rsid w:val="00C75382"/>
    <w:rsid w:val="00C76599"/>
    <w:rsid w:val="00C82C22"/>
    <w:rsid w:val="00C82E74"/>
    <w:rsid w:val="00C84200"/>
    <w:rsid w:val="00C87B9F"/>
    <w:rsid w:val="00C906E0"/>
    <w:rsid w:val="00C93616"/>
    <w:rsid w:val="00C95013"/>
    <w:rsid w:val="00CA0A61"/>
    <w:rsid w:val="00CA2F5B"/>
    <w:rsid w:val="00CB1D3A"/>
    <w:rsid w:val="00CC6224"/>
    <w:rsid w:val="00CC6BFB"/>
    <w:rsid w:val="00CD2D4E"/>
    <w:rsid w:val="00CD3AD8"/>
    <w:rsid w:val="00CD5E21"/>
    <w:rsid w:val="00CD7470"/>
    <w:rsid w:val="00CE06AA"/>
    <w:rsid w:val="00CE11B3"/>
    <w:rsid w:val="00CE54A8"/>
    <w:rsid w:val="00CE5B3F"/>
    <w:rsid w:val="00CF4506"/>
    <w:rsid w:val="00CF604E"/>
    <w:rsid w:val="00CF6E29"/>
    <w:rsid w:val="00CF7ADB"/>
    <w:rsid w:val="00D044CB"/>
    <w:rsid w:val="00D0473C"/>
    <w:rsid w:val="00D2326E"/>
    <w:rsid w:val="00D23F79"/>
    <w:rsid w:val="00D25A75"/>
    <w:rsid w:val="00D262FF"/>
    <w:rsid w:val="00D26EB0"/>
    <w:rsid w:val="00D27088"/>
    <w:rsid w:val="00D33280"/>
    <w:rsid w:val="00D34500"/>
    <w:rsid w:val="00D367EC"/>
    <w:rsid w:val="00D3708E"/>
    <w:rsid w:val="00D40E8A"/>
    <w:rsid w:val="00D41404"/>
    <w:rsid w:val="00D4140E"/>
    <w:rsid w:val="00D41555"/>
    <w:rsid w:val="00D44100"/>
    <w:rsid w:val="00D56F1E"/>
    <w:rsid w:val="00D56F41"/>
    <w:rsid w:val="00D5736C"/>
    <w:rsid w:val="00D61154"/>
    <w:rsid w:val="00D64123"/>
    <w:rsid w:val="00D6693E"/>
    <w:rsid w:val="00D67820"/>
    <w:rsid w:val="00D7539C"/>
    <w:rsid w:val="00D768B1"/>
    <w:rsid w:val="00D7782A"/>
    <w:rsid w:val="00D77BD4"/>
    <w:rsid w:val="00D77EFF"/>
    <w:rsid w:val="00D8258A"/>
    <w:rsid w:val="00D831F6"/>
    <w:rsid w:val="00D84A72"/>
    <w:rsid w:val="00D85E8B"/>
    <w:rsid w:val="00D90C39"/>
    <w:rsid w:val="00D92966"/>
    <w:rsid w:val="00D92FAE"/>
    <w:rsid w:val="00D972CE"/>
    <w:rsid w:val="00D97301"/>
    <w:rsid w:val="00D973C4"/>
    <w:rsid w:val="00DA2156"/>
    <w:rsid w:val="00DA2711"/>
    <w:rsid w:val="00DA48AD"/>
    <w:rsid w:val="00DA5F7E"/>
    <w:rsid w:val="00DB68B7"/>
    <w:rsid w:val="00DC0A19"/>
    <w:rsid w:val="00DC4E86"/>
    <w:rsid w:val="00DC60BC"/>
    <w:rsid w:val="00DD0BFE"/>
    <w:rsid w:val="00DD1E4C"/>
    <w:rsid w:val="00DD2852"/>
    <w:rsid w:val="00DD3D3C"/>
    <w:rsid w:val="00DD483D"/>
    <w:rsid w:val="00DD504F"/>
    <w:rsid w:val="00DD57C7"/>
    <w:rsid w:val="00DE5896"/>
    <w:rsid w:val="00DE6738"/>
    <w:rsid w:val="00DE746A"/>
    <w:rsid w:val="00DE7F1F"/>
    <w:rsid w:val="00DF0761"/>
    <w:rsid w:val="00DF15A3"/>
    <w:rsid w:val="00DF1F17"/>
    <w:rsid w:val="00DF4A75"/>
    <w:rsid w:val="00E02117"/>
    <w:rsid w:val="00E15512"/>
    <w:rsid w:val="00E22790"/>
    <w:rsid w:val="00E2430E"/>
    <w:rsid w:val="00E25946"/>
    <w:rsid w:val="00E3049B"/>
    <w:rsid w:val="00E305F0"/>
    <w:rsid w:val="00E30D9D"/>
    <w:rsid w:val="00E31C63"/>
    <w:rsid w:val="00E32106"/>
    <w:rsid w:val="00E3460F"/>
    <w:rsid w:val="00E34773"/>
    <w:rsid w:val="00E42557"/>
    <w:rsid w:val="00E44922"/>
    <w:rsid w:val="00E45CA1"/>
    <w:rsid w:val="00E46DE2"/>
    <w:rsid w:val="00E52B51"/>
    <w:rsid w:val="00E560F8"/>
    <w:rsid w:val="00E5718D"/>
    <w:rsid w:val="00E622CE"/>
    <w:rsid w:val="00E650B7"/>
    <w:rsid w:val="00E7103D"/>
    <w:rsid w:val="00E754C4"/>
    <w:rsid w:val="00E80884"/>
    <w:rsid w:val="00E838A5"/>
    <w:rsid w:val="00E90089"/>
    <w:rsid w:val="00EA2E48"/>
    <w:rsid w:val="00EA4E5C"/>
    <w:rsid w:val="00EA713D"/>
    <w:rsid w:val="00EA7A3C"/>
    <w:rsid w:val="00EB0F63"/>
    <w:rsid w:val="00EB3EA1"/>
    <w:rsid w:val="00EB7C27"/>
    <w:rsid w:val="00EC2F5C"/>
    <w:rsid w:val="00ED14AB"/>
    <w:rsid w:val="00EE0196"/>
    <w:rsid w:val="00EE1E33"/>
    <w:rsid w:val="00EE234F"/>
    <w:rsid w:val="00EE53C1"/>
    <w:rsid w:val="00EE53C7"/>
    <w:rsid w:val="00EE6906"/>
    <w:rsid w:val="00EF087F"/>
    <w:rsid w:val="00EF44E4"/>
    <w:rsid w:val="00EF4C00"/>
    <w:rsid w:val="00EF50D3"/>
    <w:rsid w:val="00F0346D"/>
    <w:rsid w:val="00F03B80"/>
    <w:rsid w:val="00F03C4E"/>
    <w:rsid w:val="00F1281D"/>
    <w:rsid w:val="00F13585"/>
    <w:rsid w:val="00F15A10"/>
    <w:rsid w:val="00F1644F"/>
    <w:rsid w:val="00F248BA"/>
    <w:rsid w:val="00F253F9"/>
    <w:rsid w:val="00F366DF"/>
    <w:rsid w:val="00F426C3"/>
    <w:rsid w:val="00F451E0"/>
    <w:rsid w:val="00F45C09"/>
    <w:rsid w:val="00F50926"/>
    <w:rsid w:val="00F513FC"/>
    <w:rsid w:val="00F5421B"/>
    <w:rsid w:val="00F57249"/>
    <w:rsid w:val="00F6164C"/>
    <w:rsid w:val="00F61B81"/>
    <w:rsid w:val="00F62DB5"/>
    <w:rsid w:val="00F63F32"/>
    <w:rsid w:val="00F647E7"/>
    <w:rsid w:val="00F76E99"/>
    <w:rsid w:val="00F777CB"/>
    <w:rsid w:val="00F81A06"/>
    <w:rsid w:val="00F82D9B"/>
    <w:rsid w:val="00F86E1D"/>
    <w:rsid w:val="00F95601"/>
    <w:rsid w:val="00F971C5"/>
    <w:rsid w:val="00F9758E"/>
    <w:rsid w:val="00FA1592"/>
    <w:rsid w:val="00FA1B9F"/>
    <w:rsid w:val="00FB0EDD"/>
    <w:rsid w:val="00FB3D77"/>
    <w:rsid w:val="00FB4A23"/>
    <w:rsid w:val="00FC2A64"/>
    <w:rsid w:val="00FD427C"/>
    <w:rsid w:val="00FD4E97"/>
    <w:rsid w:val="00FD5E8B"/>
    <w:rsid w:val="00FD682F"/>
    <w:rsid w:val="00FE1AF0"/>
    <w:rsid w:val="00FE2337"/>
    <w:rsid w:val="00FE698B"/>
    <w:rsid w:val="00FF0517"/>
    <w:rsid w:val="00FF0F37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19A8"/>
  <w15:docId w15:val="{8F1E2BF7-85B4-4825-BBC8-0770701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87D6F"/>
    <w:pPr>
      <w:jc w:val="both"/>
    </w:pPr>
    <w:rPr>
      <w:rFonts w:ascii="Times New Roman" w:hAnsi="Times New Roman" w:cs="Times New Roman"/>
      <w:sz w:val="20"/>
      <w:lang w:eastAsia="ko-KR"/>
    </w:rPr>
  </w:style>
  <w:style w:type="paragraph" w:styleId="11">
    <w:name w:val="heading 1"/>
    <w:basedOn w:val="a1"/>
    <w:next w:val="a1"/>
    <w:link w:val="1Char"/>
    <w:uiPriority w:val="9"/>
    <w:qFormat/>
    <w:rsid w:val="006836F5"/>
    <w:pPr>
      <w:keepNext/>
      <w:keepLines/>
      <w:pageBreakBefore/>
      <w:numPr>
        <w:numId w:val="5"/>
      </w:numPr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A4DA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Char"/>
    <w:uiPriority w:val="9"/>
    <w:unhideWhenUsed/>
    <w:qFormat/>
    <w:rsid w:val="0087351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87351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73510"/>
    <w:pPr>
      <w:keepNext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4F81BD" w:themeColor="accent1"/>
      <w:sz w:val="22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67143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1"/>
    <w:uiPriority w:val="9"/>
    <w:rsid w:val="00683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2"/>
    <w:link w:val="2"/>
    <w:uiPriority w:val="9"/>
    <w:rsid w:val="000A4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0">
    <w:name w:val="List Paragraph"/>
    <w:aliases w:val="목록 단락2"/>
    <w:basedOn w:val="a1"/>
    <w:link w:val="Char"/>
    <w:uiPriority w:val="34"/>
    <w:qFormat/>
    <w:rsid w:val="000B3E96"/>
    <w:pPr>
      <w:numPr>
        <w:numId w:val="3"/>
      </w:numPr>
      <w:contextualSpacing/>
    </w:pPr>
    <w:rPr>
      <w:rFonts w:ascii="Cambria" w:eastAsia="맑은 고딕" w:hAnsi="Cambria"/>
      <w:noProof/>
      <w:lang w:val="en-US"/>
    </w:rPr>
  </w:style>
  <w:style w:type="character" w:customStyle="1" w:styleId="3Char">
    <w:name w:val="제목 3 Char"/>
    <w:basedOn w:val="a2"/>
    <w:link w:val="30"/>
    <w:uiPriority w:val="9"/>
    <w:rsid w:val="00873510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a5">
    <w:name w:val="Balloon Text"/>
    <w:basedOn w:val="a1"/>
    <w:link w:val="Char0"/>
    <w:uiPriority w:val="99"/>
    <w:semiHidden/>
    <w:unhideWhenUsed/>
    <w:rsid w:val="007A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2"/>
    <w:link w:val="a5"/>
    <w:uiPriority w:val="99"/>
    <w:semiHidden/>
    <w:rsid w:val="007A1A7F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a1"/>
    <w:rsid w:val="00A132A4"/>
    <w:pPr>
      <w:numPr>
        <w:numId w:val="1"/>
      </w:numPr>
      <w:spacing w:before="80" w:after="80" w:line="240" w:lineRule="auto"/>
    </w:pPr>
    <w:rPr>
      <w:rFonts w:ascii="Arial" w:eastAsia="Times New Roman" w:hAnsi="Arial"/>
      <w:sz w:val="21"/>
    </w:rPr>
  </w:style>
  <w:style w:type="paragraph" w:styleId="a6">
    <w:name w:val="header"/>
    <w:basedOn w:val="a1"/>
    <w:link w:val="Char1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C231F5"/>
  </w:style>
  <w:style w:type="paragraph" w:styleId="a7">
    <w:name w:val="footer"/>
    <w:aliases w:val="페이지번호"/>
    <w:basedOn w:val="a1"/>
    <w:link w:val="Char2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페이지번호 Char"/>
    <w:basedOn w:val="a2"/>
    <w:link w:val="a7"/>
    <w:uiPriority w:val="99"/>
    <w:rsid w:val="00C231F5"/>
  </w:style>
  <w:style w:type="character" w:customStyle="1" w:styleId="4Char">
    <w:name w:val="제목 4 Char"/>
    <w:basedOn w:val="a2"/>
    <w:link w:val="4"/>
    <w:uiPriority w:val="9"/>
    <w:rsid w:val="00873510"/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/>
    </w:rPr>
  </w:style>
  <w:style w:type="paragraph" w:customStyle="1" w:styleId="DocumentBodyText">
    <w:name w:val="Document Body Text"/>
    <w:basedOn w:val="a1"/>
    <w:link w:val="DocumentBodyTextChar"/>
    <w:autoRedefine/>
    <w:rsid w:val="00AF6189"/>
    <w:pPr>
      <w:spacing w:before="120" w:after="0"/>
      <w:ind w:left="1440"/>
    </w:pPr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character" w:customStyle="1" w:styleId="DocumentBodyTextChar">
    <w:name w:val="Document Body Text Char"/>
    <w:link w:val="DocumentBodyText"/>
    <w:locked/>
    <w:rsid w:val="00AF6189"/>
    <w:rPr>
      <w:rFonts w:ascii="Arial" w:eastAsia="Times New Roman" w:hAnsi="Arial" w:cs="Arial"/>
      <w:color w:val="000000"/>
      <w:sz w:val="21"/>
      <w:szCs w:val="21"/>
      <w:lang w:val="en-US" w:bidi="ta-IN"/>
    </w:rPr>
  </w:style>
  <w:style w:type="paragraph" w:styleId="a">
    <w:name w:val="List Bullet"/>
    <w:basedOn w:val="a1"/>
    <w:autoRedefine/>
    <w:uiPriority w:val="99"/>
    <w:rsid w:val="00AF6189"/>
    <w:pPr>
      <w:numPr>
        <w:ilvl w:val="1"/>
        <w:numId w:val="2"/>
      </w:numPr>
      <w:tabs>
        <w:tab w:val="left" w:pos="720"/>
      </w:tabs>
      <w:spacing w:before="60" w:after="120"/>
    </w:pPr>
    <w:rPr>
      <w:rFonts w:ascii="Trebuchet MS" w:eastAsia="Times New Roman" w:hAnsi="Trebuchet MS"/>
      <w:szCs w:val="24"/>
    </w:rPr>
  </w:style>
  <w:style w:type="character" w:styleId="a8">
    <w:name w:val="annotation reference"/>
    <w:basedOn w:val="a2"/>
    <w:uiPriority w:val="99"/>
    <w:semiHidden/>
    <w:unhideWhenUsed/>
    <w:rsid w:val="00F513FC"/>
    <w:rPr>
      <w:sz w:val="16"/>
      <w:szCs w:val="16"/>
    </w:rPr>
  </w:style>
  <w:style w:type="paragraph" w:styleId="a9">
    <w:name w:val="annotation text"/>
    <w:basedOn w:val="a1"/>
    <w:link w:val="Char3"/>
    <w:uiPriority w:val="99"/>
    <w:semiHidden/>
    <w:unhideWhenUsed/>
    <w:rsid w:val="00F513FC"/>
    <w:pPr>
      <w:spacing w:line="240" w:lineRule="auto"/>
    </w:pPr>
    <w:rPr>
      <w:szCs w:val="20"/>
    </w:rPr>
  </w:style>
  <w:style w:type="character" w:customStyle="1" w:styleId="Char3">
    <w:name w:val="메모 텍스트 Char"/>
    <w:basedOn w:val="a2"/>
    <w:link w:val="a9"/>
    <w:uiPriority w:val="99"/>
    <w:semiHidden/>
    <w:rsid w:val="00F513FC"/>
    <w:rPr>
      <w:sz w:val="20"/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F513FC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F513FC"/>
    <w:rPr>
      <w:b/>
      <w:bCs/>
      <w:sz w:val="20"/>
      <w:szCs w:val="20"/>
    </w:rPr>
  </w:style>
  <w:style w:type="paragraph" w:customStyle="1" w:styleId="1">
    <w:name w:val="목록1"/>
    <w:basedOn w:val="a0"/>
    <w:link w:val="1Char0"/>
    <w:qFormat/>
    <w:rsid w:val="00D973C4"/>
    <w:pPr>
      <w:numPr>
        <w:numId w:val="4"/>
      </w:numPr>
      <w:spacing w:before="288"/>
      <w:ind w:left="425" w:hangingChars="193" w:hanging="425"/>
    </w:pPr>
    <w:rPr>
      <w:b/>
    </w:rPr>
  </w:style>
  <w:style w:type="character" w:customStyle="1" w:styleId="Char">
    <w:name w:val="목록 단락 Char"/>
    <w:aliases w:val="목록 단락2 Char"/>
    <w:basedOn w:val="a2"/>
    <w:link w:val="a0"/>
    <w:uiPriority w:val="34"/>
    <w:qFormat/>
    <w:rsid w:val="000B3E96"/>
    <w:rPr>
      <w:rFonts w:ascii="Cambria" w:eastAsia="맑은 고딕" w:hAnsi="Cambria" w:cs="Times New Roman"/>
      <w:noProof/>
      <w:sz w:val="20"/>
      <w:lang w:val="en-US" w:eastAsia="ko-KR"/>
    </w:rPr>
  </w:style>
  <w:style w:type="character" w:customStyle="1" w:styleId="1Char0">
    <w:name w:val="목록1 Char"/>
    <w:basedOn w:val="Char"/>
    <w:link w:val="1"/>
    <w:rsid w:val="00D973C4"/>
    <w:rPr>
      <w:rFonts w:ascii="Cambria" w:eastAsia="맑은 고딕" w:hAnsi="Cambria" w:cs="Times New Roman"/>
      <w:b/>
      <w:noProof/>
      <w:sz w:val="20"/>
      <w:lang w:val="en-US" w:eastAsia="ko-KR"/>
    </w:rPr>
  </w:style>
  <w:style w:type="character" w:styleId="ab">
    <w:name w:val="Book Title"/>
    <w:basedOn w:val="a2"/>
    <w:uiPriority w:val="33"/>
    <w:rsid w:val="009E5D43"/>
    <w:rPr>
      <w:rFonts w:ascii="Verdana" w:hAnsi="Verdana"/>
      <w:b/>
      <w:smallCaps/>
      <w:color w:val="4F81BD" w:themeColor="accent1"/>
      <w:spacing w:val="5"/>
      <w:sz w:val="52"/>
      <w:u w:val="single"/>
    </w:rPr>
  </w:style>
  <w:style w:type="paragraph" w:styleId="ac">
    <w:name w:val="Title"/>
    <w:basedOn w:val="a1"/>
    <w:next w:val="a1"/>
    <w:link w:val="Char5"/>
    <w:uiPriority w:val="10"/>
    <w:qFormat/>
    <w:rsid w:val="000A4D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c"/>
    <w:uiPriority w:val="10"/>
    <w:rsid w:val="000A4DAF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5Char">
    <w:name w:val="제목 5 Char"/>
    <w:basedOn w:val="a2"/>
    <w:link w:val="5"/>
    <w:uiPriority w:val="9"/>
    <w:rsid w:val="00873510"/>
    <w:rPr>
      <w:rFonts w:asciiTheme="majorHAnsi" w:eastAsiaTheme="majorEastAsia" w:hAnsiTheme="majorHAnsi" w:cstheme="majorBidi"/>
      <w:b/>
      <w:i/>
      <w:color w:val="4F81BD" w:themeColor="accent1"/>
      <w:lang w:eastAsia="ko-KR"/>
    </w:rPr>
  </w:style>
  <w:style w:type="paragraph" w:customStyle="1" w:styleId="3">
    <w:name w:val="목록 단락3"/>
    <w:basedOn w:val="a0"/>
    <w:link w:val="3Char0"/>
    <w:qFormat/>
    <w:rsid w:val="00B66373"/>
    <w:pPr>
      <w:numPr>
        <w:numId w:val="6"/>
      </w:numPr>
      <w:ind w:left="993" w:hanging="273"/>
    </w:pPr>
  </w:style>
  <w:style w:type="table" w:styleId="ad">
    <w:name w:val="Table Grid"/>
    <w:basedOn w:val="a3"/>
    <w:uiPriority w:val="59"/>
    <w:rsid w:val="00C6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0">
    <w:name w:val="목록 단락3 Char"/>
    <w:basedOn w:val="Char"/>
    <w:link w:val="3"/>
    <w:rsid w:val="00B66373"/>
    <w:rPr>
      <w:rFonts w:ascii="Cambria" w:eastAsia="맑은 고딕" w:hAnsi="Cambria" w:cs="Times New Roman"/>
      <w:noProof/>
      <w:sz w:val="20"/>
      <w:lang w:val="en-US" w:eastAsia="ko-KR"/>
    </w:rPr>
  </w:style>
  <w:style w:type="paragraph" w:styleId="ae">
    <w:name w:val="No Spacing"/>
    <w:link w:val="Char6"/>
    <w:uiPriority w:val="1"/>
    <w:rsid w:val="004E0E1F"/>
    <w:pPr>
      <w:spacing w:after="0" w:line="240" w:lineRule="auto"/>
      <w:jc w:val="both"/>
    </w:pPr>
    <w:rPr>
      <w:rFonts w:ascii="Times New Roman" w:hAnsi="Times New Roman" w:cs="Times New Roman"/>
      <w:sz w:val="20"/>
      <w:lang w:eastAsia="ko-KR"/>
    </w:rPr>
  </w:style>
  <w:style w:type="paragraph" w:styleId="af">
    <w:name w:val="caption"/>
    <w:basedOn w:val="a1"/>
    <w:next w:val="a1"/>
    <w:uiPriority w:val="35"/>
    <w:unhideWhenUsed/>
    <w:rsid w:val="005B3DEF"/>
    <w:pPr>
      <w:jc w:val="center"/>
    </w:pPr>
    <w:rPr>
      <w:b/>
      <w:bCs/>
      <w:szCs w:val="20"/>
    </w:rPr>
  </w:style>
  <w:style w:type="paragraph" w:styleId="12">
    <w:name w:val="toc 1"/>
    <w:basedOn w:val="a1"/>
    <w:next w:val="a1"/>
    <w:autoRedefine/>
    <w:uiPriority w:val="39"/>
    <w:unhideWhenUsed/>
    <w:rsid w:val="00A212C0"/>
    <w:pPr>
      <w:tabs>
        <w:tab w:val="left" w:pos="280"/>
        <w:tab w:val="right" w:leader="dot" w:pos="9016"/>
      </w:tabs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A212C0"/>
    <w:pPr>
      <w:tabs>
        <w:tab w:val="left" w:pos="630"/>
        <w:tab w:val="right" w:leader="dot" w:pos="9016"/>
      </w:tabs>
      <w:spacing w:after="0"/>
      <w:ind w:left="22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212C0"/>
    <w:pPr>
      <w:tabs>
        <w:tab w:val="left" w:pos="1008"/>
        <w:tab w:val="right" w:leader="dot" w:pos="9016"/>
      </w:tabs>
      <w:spacing w:after="0"/>
      <w:ind w:left="440"/>
      <w:jc w:val="left"/>
    </w:pPr>
    <w:rPr>
      <w:rFonts w:asciiTheme="minorHAnsi" w:hAnsiTheme="minorHAnsi"/>
      <w:i/>
      <w:iCs/>
      <w:szCs w:val="20"/>
    </w:rPr>
  </w:style>
  <w:style w:type="paragraph" w:styleId="40">
    <w:name w:val="toc 4"/>
    <w:basedOn w:val="a1"/>
    <w:next w:val="a1"/>
    <w:autoRedefine/>
    <w:uiPriority w:val="39"/>
    <w:unhideWhenUsed/>
    <w:rsid w:val="00080EC9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080EC9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080EC9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080EC9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080EC9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080EC9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2"/>
    <w:uiPriority w:val="99"/>
    <w:unhideWhenUsed/>
    <w:rsid w:val="00080EC9"/>
    <w:rPr>
      <w:color w:val="0000FF" w:themeColor="hyperlink"/>
      <w:u w:val="single"/>
    </w:rPr>
  </w:style>
  <w:style w:type="paragraph" w:styleId="af1">
    <w:name w:val="table of figures"/>
    <w:basedOn w:val="a1"/>
    <w:next w:val="a1"/>
    <w:uiPriority w:val="99"/>
    <w:unhideWhenUsed/>
    <w:rsid w:val="006A4A5B"/>
    <w:pPr>
      <w:spacing w:after="0"/>
      <w:ind w:left="440" w:hanging="440"/>
      <w:jc w:val="left"/>
    </w:pPr>
    <w:rPr>
      <w:rFonts w:asciiTheme="minorHAnsi" w:hAnsiTheme="minorHAnsi"/>
      <w:smallCaps/>
      <w:szCs w:val="20"/>
    </w:rPr>
  </w:style>
  <w:style w:type="paragraph" w:customStyle="1" w:styleId="1st">
    <w:name w:val="1st"/>
    <w:basedOn w:val="11"/>
    <w:next w:val="a1"/>
    <w:rsid w:val="00323E2A"/>
    <w:pPr>
      <w:keepNext w:val="0"/>
      <w:keepLines w:val="0"/>
      <w:numPr>
        <w:numId w:val="8"/>
      </w:numPr>
      <w:pBdr>
        <w:bottom w:val="none" w:sz="0" w:space="0" w:color="auto"/>
      </w:pBdr>
      <w:tabs>
        <w:tab w:val="left" w:pos="400"/>
      </w:tabs>
      <w:overflowPunct w:val="0"/>
      <w:adjustRightInd w:val="0"/>
      <w:spacing w:before="0" w:line="360" w:lineRule="auto"/>
      <w:ind w:left="1" w:firstLine="0"/>
      <w:jc w:val="left"/>
      <w:textAlignment w:val="baseline"/>
    </w:pPr>
    <w:rPr>
      <w:rFonts w:ascii="Calibri" w:eastAsia="Calibri" w:hAnsi="Calibri" w:cs="Times New Roman"/>
      <w:bCs w:val="0"/>
      <w:color w:val="auto"/>
      <w:sz w:val="36"/>
    </w:rPr>
  </w:style>
  <w:style w:type="paragraph" w:customStyle="1" w:styleId="2nd">
    <w:name w:val="2nd"/>
    <w:basedOn w:val="2"/>
    <w:next w:val="2nd0"/>
    <w:rsid w:val="00323E2A"/>
    <w:pPr>
      <w:keepNext w:val="0"/>
      <w:keepLines w:val="0"/>
      <w:numPr>
        <w:numId w:val="8"/>
      </w:numPr>
      <w:tabs>
        <w:tab w:val="left" w:pos="480"/>
      </w:tabs>
      <w:spacing w:before="0" w:line="360" w:lineRule="auto"/>
      <w:ind w:left="0" w:firstLine="0"/>
    </w:pPr>
    <w:rPr>
      <w:rFonts w:ascii="Calibri" w:eastAsia="Calibri" w:hAnsi="Calibri" w:cstheme="minorBidi"/>
      <w:bCs w:val="0"/>
      <w:color w:val="auto"/>
      <w:kern w:val="2"/>
      <w:sz w:val="28"/>
      <w:szCs w:val="20"/>
      <w:lang w:val="en-US"/>
    </w:rPr>
  </w:style>
  <w:style w:type="paragraph" w:customStyle="1" w:styleId="3rd">
    <w:name w:val="3rd"/>
    <w:basedOn w:val="30"/>
    <w:next w:val="3rd0"/>
    <w:rsid w:val="00323E2A"/>
    <w:pPr>
      <w:keepNext w:val="0"/>
      <w:keepLines w:val="0"/>
      <w:numPr>
        <w:numId w:val="8"/>
      </w:numPr>
      <w:tabs>
        <w:tab w:val="left" w:pos="600"/>
      </w:tabs>
      <w:spacing w:before="0" w:line="360" w:lineRule="auto"/>
      <w:ind w:left="0" w:firstLine="0"/>
    </w:pPr>
    <w:rPr>
      <w:rFonts w:ascii="Calibri" w:eastAsiaTheme="minorEastAsia" w:hAnsi="Calibri"/>
      <w:bCs w:val="0"/>
      <w:color w:val="auto"/>
      <w:kern w:val="2"/>
      <w:sz w:val="24"/>
      <w:szCs w:val="20"/>
      <w:lang w:val="en-US"/>
    </w:rPr>
  </w:style>
  <w:style w:type="paragraph" w:customStyle="1" w:styleId="4th">
    <w:name w:val="4th"/>
    <w:basedOn w:val="4"/>
    <w:next w:val="a1"/>
    <w:rsid w:val="00323E2A"/>
    <w:pPr>
      <w:keepNext w:val="0"/>
      <w:keepLines w:val="0"/>
      <w:numPr>
        <w:numId w:val="8"/>
      </w:numPr>
      <w:tabs>
        <w:tab w:val="left" w:pos="740"/>
      </w:tabs>
      <w:spacing w:before="0" w:line="360" w:lineRule="auto"/>
      <w:ind w:left="0" w:firstLine="0"/>
    </w:pPr>
    <w:rPr>
      <w:rFonts w:ascii="Calibri" w:eastAsia="Calibri" w:hAnsi="Calibri" w:cs="Calibri"/>
      <w:i w:val="0"/>
      <w:iCs w:val="0"/>
      <w:color w:val="auto"/>
      <w:kern w:val="2"/>
      <w:szCs w:val="20"/>
      <w:lang w:val="en-US"/>
    </w:rPr>
  </w:style>
  <w:style w:type="paragraph" w:customStyle="1" w:styleId="Image-title">
    <w:name w:val="Image-title"/>
    <w:basedOn w:val="a1"/>
    <w:rsid w:val="00323E2A"/>
    <w:pPr>
      <w:spacing w:beforeLines="20" w:after="0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paragraph" w:customStyle="1" w:styleId="2nd0">
    <w:name w:val="2nd_내용"/>
    <w:basedOn w:val="a1"/>
    <w:rsid w:val="00323E2A"/>
    <w:pPr>
      <w:spacing w:after="0"/>
      <w:ind w:leftChars="250" w:left="250"/>
    </w:pPr>
    <w:rPr>
      <w:rFonts w:eastAsia="Times New Roman" w:cstheme="minorBidi"/>
      <w:kern w:val="2"/>
      <w:szCs w:val="20"/>
      <w:lang w:val="en-US"/>
    </w:rPr>
  </w:style>
  <w:style w:type="paragraph" w:customStyle="1" w:styleId="3rd0">
    <w:name w:val="3rd_내용"/>
    <w:basedOn w:val="a1"/>
    <w:uiPriority w:val="99"/>
    <w:rsid w:val="00323E2A"/>
    <w:pPr>
      <w:spacing w:after="0"/>
      <w:ind w:leftChars="300" w:left="300"/>
    </w:pPr>
    <w:rPr>
      <w:rFonts w:eastAsia="Times New Roman" w:cstheme="minorBidi"/>
      <w:kern w:val="2"/>
      <w:szCs w:val="20"/>
      <w:lang w:val="en-US"/>
    </w:rPr>
  </w:style>
  <w:style w:type="paragraph" w:customStyle="1" w:styleId="matrix-1">
    <w:name w:val="matrix-1"/>
    <w:rsid w:val="00323E2A"/>
    <w:pPr>
      <w:spacing w:after="0" w:line="240" w:lineRule="auto"/>
      <w:jc w:val="center"/>
    </w:pPr>
    <w:rPr>
      <w:rFonts w:eastAsia="Calibri"/>
      <w:b/>
      <w:kern w:val="2"/>
      <w:sz w:val="20"/>
      <w:szCs w:val="20"/>
      <w:lang w:val="en-US" w:eastAsia="ko-KR"/>
    </w:rPr>
  </w:style>
  <w:style w:type="paragraph" w:customStyle="1" w:styleId="matrix-2">
    <w:name w:val="matrix-2"/>
    <w:basedOn w:val="a1"/>
    <w:rsid w:val="00323E2A"/>
    <w:pPr>
      <w:spacing w:after="0" w:line="240" w:lineRule="auto"/>
      <w:jc w:val="center"/>
    </w:pPr>
    <w:rPr>
      <w:rFonts w:eastAsia="Times New Roman" w:cstheme="minorBidi"/>
      <w:b/>
      <w:kern w:val="2"/>
      <w:sz w:val="18"/>
      <w:szCs w:val="20"/>
      <w:lang w:val="en-US"/>
    </w:rPr>
  </w:style>
  <w:style w:type="paragraph" w:customStyle="1" w:styleId="matrix3">
    <w:name w:val="matrix_3"/>
    <w:rsid w:val="00323E2A"/>
    <w:pPr>
      <w:numPr>
        <w:numId w:val="7"/>
      </w:numPr>
      <w:tabs>
        <w:tab w:val="left" w:pos="120"/>
      </w:tabs>
      <w:spacing w:after="0" w:line="240" w:lineRule="auto"/>
    </w:pPr>
    <w:rPr>
      <w:rFonts w:ascii="Times New Roman" w:eastAsia="Times New Roman" w:hAnsi="Times New Roman"/>
      <w:kern w:val="2"/>
      <w:sz w:val="18"/>
      <w:szCs w:val="20"/>
      <w:lang w:val="en-US" w:eastAsia="ko-KR"/>
    </w:rPr>
  </w:style>
  <w:style w:type="paragraph" w:styleId="TOC">
    <w:name w:val="TOC Heading"/>
    <w:basedOn w:val="11"/>
    <w:next w:val="a1"/>
    <w:uiPriority w:val="39"/>
    <w:unhideWhenUsed/>
    <w:qFormat/>
    <w:rsid w:val="007E7D05"/>
    <w:pPr>
      <w:pageBreakBefore w:val="0"/>
      <w:numPr>
        <w:numId w:val="0"/>
      </w:numPr>
      <w:pBdr>
        <w:bottom w:val="none" w:sz="0" w:space="0" w:color="auto"/>
      </w:pBdr>
      <w:jc w:val="left"/>
      <w:outlineLvl w:val="9"/>
    </w:pPr>
    <w:rPr>
      <w:lang w:val="en-US"/>
    </w:rPr>
  </w:style>
  <w:style w:type="paragraph" w:customStyle="1" w:styleId="Default">
    <w:name w:val="Default"/>
    <w:rsid w:val="00393B2D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  <w:lang w:val="en-US"/>
    </w:rPr>
  </w:style>
  <w:style w:type="character" w:customStyle="1" w:styleId="6Char">
    <w:name w:val="제목 6 Char"/>
    <w:basedOn w:val="a2"/>
    <w:link w:val="6"/>
    <w:uiPriority w:val="9"/>
    <w:rsid w:val="0067143F"/>
    <w:rPr>
      <w:rFonts w:ascii="Times New Roman" w:hAnsi="Times New Roman" w:cs="Times New Roman"/>
      <w:b/>
      <w:bCs/>
      <w:lang w:eastAsia="ko-KR"/>
    </w:rPr>
  </w:style>
  <w:style w:type="paragraph" w:customStyle="1" w:styleId="13">
    <w:name w:val="공지 내용1"/>
    <w:basedOn w:val="a1"/>
    <w:link w:val="1Char1"/>
    <w:rsid w:val="007C083B"/>
    <w:pPr>
      <w:widowControl w:val="0"/>
      <w:wordWrap w:val="0"/>
      <w:autoSpaceDE w:val="0"/>
      <w:autoSpaceDN w:val="0"/>
      <w:spacing w:after="0"/>
      <w:ind w:leftChars="159" w:left="318"/>
    </w:pPr>
    <w:rPr>
      <w:rFonts w:ascii="나눔고딕" w:eastAsia="나눔고딕" w:hAnsi="나눔고딕"/>
      <w:b/>
      <w:spacing w:val="-10"/>
      <w:kern w:val="2"/>
      <w:sz w:val="28"/>
      <w:szCs w:val="28"/>
      <w:lang w:val="en-US"/>
    </w:rPr>
  </w:style>
  <w:style w:type="character" w:customStyle="1" w:styleId="1Char1">
    <w:name w:val="공지 내용1 Char"/>
    <w:basedOn w:val="a2"/>
    <w:link w:val="13"/>
    <w:rsid w:val="007C083B"/>
    <w:rPr>
      <w:rFonts w:ascii="나눔고딕" w:eastAsia="나눔고딕" w:hAnsi="나눔고딕" w:cs="Times New Roman"/>
      <w:b/>
      <w:spacing w:val="-10"/>
      <w:kern w:val="2"/>
      <w:sz w:val="28"/>
      <w:szCs w:val="28"/>
      <w:lang w:val="en-US" w:eastAsia="ko-KR"/>
    </w:rPr>
  </w:style>
  <w:style w:type="paragraph" w:customStyle="1" w:styleId="af2">
    <w:name w:val="일시 장소 안건"/>
    <w:basedOn w:val="a1"/>
    <w:link w:val="Char7"/>
    <w:qFormat/>
    <w:rsid w:val="007C083B"/>
    <w:pPr>
      <w:widowControl w:val="0"/>
      <w:wordWrap w:val="0"/>
      <w:autoSpaceDE w:val="0"/>
      <w:autoSpaceDN w:val="0"/>
      <w:spacing w:after="0"/>
      <w:ind w:leftChars="159" w:left="318"/>
      <w:jc w:val="left"/>
    </w:pPr>
    <w:rPr>
      <w:rFonts w:ascii="나눔고딕" w:eastAsia="나눔고딕" w:hAnsi="나눔고딕"/>
      <w:b/>
      <w:spacing w:val="-20"/>
      <w:kern w:val="2"/>
      <w:sz w:val="26"/>
      <w:szCs w:val="26"/>
      <w:lang w:val="en-US"/>
    </w:rPr>
  </w:style>
  <w:style w:type="character" w:customStyle="1" w:styleId="Char7">
    <w:name w:val="일시 장소 안건 Char"/>
    <w:basedOn w:val="a2"/>
    <w:link w:val="af2"/>
    <w:rsid w:val="007C083B"/>
    <w:rPr>
      <w:rFonts w:ascii="나눔고딕" w:eastAsia="나눔고딕" w:hAnsi="나눔고딕" w:cs="Times New Roman"/>
      <w:b/>
      <w:spacing w:val="-20"/>
      <w:kern w:val="2"/>
      <w:sz w:val="26"/>
      <w:szCs w:val="26"/>
      <w:lang w:val="en-US" w:eastAsia="ko-KR"/>
    </w:rPr>
  </w:style>
  <w:style w:type="paragraph" w:customStyle="1" w:styleId="af3">
    <w:name w:val="표목차"/>
    <w:basedOn w:val="a1"/>
    <w:link w:val="Char8"/>
    <w:rsid w:val="009A23B3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 w:hAnsi="나눔고딕"/>
      <w:b/>
      <w:spacing w:val="-4"/>
      <w:kern w:val="2"/>
      <w:sz w:val="17"/>
      <w:szCs w:val="17"/>
      <w:lang w:val="en-US"/>
    </w:rPr>
  </w:style>
  <w:style w:type="paragraph" w:customStyle="1" w:styleId="af4">
    <w:name w:val="표내용"/>
    <w:basedOn w:val="matrix3"/>
    <w:link w:val="Char9"/>
    <w:qFormat/>
    <w:rsid w:val="005B3DEF"/>
    <w:pPr>
      <w:ind w:left="284" w:hanging="176"/>
    </w:pPr>
    <w:rPr>
      <w:rFonts w:ascii="Cambria" w:eastAsia="맑은 고딕" w:hAnsi="Cambria"/>
    </w:rPr>
  </w:style>
  <w:style w:type="character" w:customStyle="1" w:styleId="Char8">
    <w:name w:val="표목차 Char"/>
    <w:basedOn w:val="a2"/>
    <w:link w:val="af3"/>
    <w:rsid w:val="009A23B3"/>
    <w:rPr>
      <w:rFonts w:ascii="나눔고딕" w:eastAsia="나눔고딕" w:hAnsi="나눔고딕" w:cs="Times New Roman"/>
      <w:b/>
      <w:spacing w:val="-4"/>
      <w:kern w:val="2"/>
      <w:sz w:val="17"/>
      <w:szCs w:val="17"/>
      <w:lang w:val="en-US" w:eastAsia="ko-KR"/>
    </w:rPr>
  </w:style>
  <w:style w:type="character" w:customStyle="1" w:styleId="Char9">
    <w:name w:val="표내용 Char"/>
    <w:basedOn w:val="a2"/>
    <w:link w:val="af4"/>
    <w:rsid w:val="005B3DEF"/>
    <w:rPr>
      <w:rFonts w:ascii="Cambria" w:eastAsia="맑은 고딕" w:hAnsi="Cambria"/>
      <w:kern w:val="2"/>
      <w:sz w:val="18"/>
      <w:szCs w:val="20"/>
      <w:lang w:val="en-US" w:eastAsia="ko-KR"/>
    </w:rPr>
  </w:style>
  <w:style w:type="paragraph" w:customStyle="1" w:styleId="matrix4">
    <w:name w:val="matrix_4"/>
    <w:basedOn w:val="matrix3"/>
    <w:rsid w:val="009A3D1F"/>
    <w:pPr>
      <w:numPr>
        <w:numId w:val="9"/>
      </w:numPr>
      <w:tabs>
        <w:tab w:val="clear" w:pos="120"/>
        <w:tab w:val="left" w:pos="20"/>
      </w:tabs>
      <w:jc w:val="both"/>
    </w:pPr>
  </w:style>
  <w:style w:type="paragraph" w:customStyle="1" w:styleId="10">
    <w:name w:val="글머리1"/>
    <w:basedOn w:val="a1"/>
    <w:rsid w:val="00EB3EA1"/>
    <w:pPr>
      <w:numPr>
        <w:numId w:val="10"/>
      </w:numPr>
    </w:pPr>
  </w:style>
  <w:style w:type="paragraph" w:customStyle="1" w:styleId="af5">
    <w:name w:val="그림삽입"/>
    <w:basedOn w:val="a1"/>
    <w:qFormat/>
    <w:rsid w:val="00F63F32"/>
    <w:pPr>
      <w:widowControl w:val="0"/>
      <w:wordWrap w:val="0"/>
      <w:autoSpaceDE w:val="0"/>
      <w:autoSpaceDN w:val="0"/>
      <w:spacing w:before="400" w:after="0" w:line="240" w:lineRule="auto"/>
      <w:jc w:val="center"/>
    </w:pPr>
    <w:rPr>
      <w:rFonts w:ascii="맑은 고딕" w:eastAsia="맑은 고딕" w:hAnsi="맑은 고딕"/>
      <w:noProof/>
      <w:kern w:val="2"/>
      <w:lang w:val="en-US"/>
    </w:rPr>
  </w:style>
  <w:style w:type="paragraph" w:customStyle="1" w:styleId="imagetitle">
    <w:name w:val="image title_설명"/>
    <w:basedOn w:val="a1"/>
    <w:rsid w:val="00F63F32"/>
    <w:pPr>
      <w:tabs>
        <w:tab w:val="left" w:pos="284"/>
      </w:tabs>
      <w:spacing w:after="120" w:line="240" w:lineRule="auto"/>
      <w:jc w:val="left"/>
    </w:pPr>
    <w:rPr>
      <w:rFonts w:eastAsia="Times New Roman"/>
      <w:i/>
      <w:kern w:val="2"/>
      <w:sz w:val="16"/>
      <w:szCs w:val="16"/>
      <w:lang w:val="en-US"/>
    </w:rPr>
  </w:style>
  <w:style w:type="paragraph" w:customStyle="1" w:styleId="matrix-title">
    <w:name w:val="matrix-title"/>
    <w:basedOn w:val="a1"/>
    <w:rsid w:val="004B327C"/>
    <w:pPr>
      <w:spacing w:after="48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table" w:customStyle="1" w:styleId="af6">
    <w:name w:val="표"/>
    <w:basedOn w:val="a3"/>
    <w:uiPriority w:val="99"/>
    <w:rsid w:val="004B327C"/>
    <w:pPr>
      <w:spacing w:after="0" w:line="340" w:lineRule="exact"/>
      <w:jc w:val="center"/>
    </w:pPr>
    <w:rPr>
      <w:rFonts w:ascii="Times New Roman" w:eastAsia="Times New Roman" w:hAnsi="Times New Roman"/>
      <w:kern w:val="2"/>
      <w:sz w:val="20"/>
      <w:szCs w:val="20"/>
      <w:lang w:val="en-US" w:eastAsia="ko-KR"/>
    </w:rPr>
    <w:tblPr>
      <w:jc w:val="center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customStyle="1" w:styleId="matrix5">
    <w:name w:val="matrix_5"/>
    <w:basedOn w:val="matrix3"/>
    <w:rsid w:val="004B327C"/>
    <w:pPr>
      <w:numPr>
        <w:numId w:val="0"/>
      </w:numPr>
      <w:tabs>
        <w:tab w:val="clear" w:pos="120"/>
        <w:tab w:val="left" w:pos="20"/>
      </w:tabs>
      <w:ind w:left="226" w:hanging="113"/>
    </w:pPr>
  </w:style>
  <w:style w:type="paragraph" w:customStyle="1" w:styleId="14">
    <w:name w:val="제목1"/>
    <w:basedOn w:val="a1"/>
    <w:next w:val="a1"/>
    <w:rsid w:val="00A23A28"/>
    <w:pPr>
      <w:spacing w:beforeLines="50" w:before="50" w:after="0" w:line="360" w:lineRule="auto"/>
    </w:pPr>
    <w:rPr>
      <w:rFonts w:ascii="Calibri" w:eastAsia="Calibri" w:hAnsi="Calibri" w:cstheme="minorBidi"/>
      <w:b/>
      <w:kern w:val="2"/>
      <w:sz w:val="24"/>
      <w:szCs w:val="20"/>
      <w:lang w:val="en-US"/>
    </w:rPr>
  </w:style>
  <w:style w:type="paragraph" w:customStyle="1" w:styleId="1st0">
    <w:name w:val="1st_내용"/>
    <w:rsid w:val="00A23A28"/>
    <w:pPr>
      <w:spacing w:after="0"/>
      <w:ind w:leftChars="200" w:left="200"/>
      <w:jc w:val="both"/>
    </w:pPr>
    <w:rPr>
      <w:rFonts w:ascii="Times New Roman" w:eastAsia="Times New Roman" w:hAnsi="Times New Roman"/>
      <w:kern w:val="2"/>
      <w:sz w:val="20"/>
      <w:szCs w:val="20"/>
      <w:lang w:val="en-US" w:eastAsia="ko-KR"/>
    </w:rPr>
  </w:style>
  <w:style w:type="paragraph" w:styleId="af7">
    <w:name w:val="Normal (Web)"/>
    <w:basedOn w:val="a1"/>
    <w:uiPriority w:val="99"/>
    <w:semiHidden/>
    <w:unhideWhenUsed/>
    <w:rsid w:val="00A23A2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Char6">
    <w:name w:val="간격 없음 Char"/>
    <w:basedOn w:val="a2"/>
    <w:link w:val="ae"/>
    <w:uiPriority w:val="1"/>
    <w:rsid w:val="00C87B9F"/>
    <w:rPr>
      <w:rFonts w:ascii="Times New Roman" w:hAnsi="Times New Roman" w:cs="Times New Roman"/>
      <w:sz w:val="20"/>
      <w:lang w:eastAsia="ko-KR"/>
    </w:rPr>
  </w:style>
  <w:style w:type="character" w:styleId="af8">
    <w:name w:val="Placeholder Text"/>
    <w:basedOn w:val="a2"/>
    <w:uiPriority w:val="99"/>
    <w:semiHidden/>
    <w:rsid w:val="00874CC2"/>
    <w:rPr>
      <w:color w:val="808080"/>
    </w:rPr>
  </w:style>
  <w:style w:type="paragraph" w:customStyle="1" w:styleId="blankpage">
    <w:name w:val="blank page"/>
    <w:basedOn w:val="a1"/>
    <w:rsid w:val="009A4595"/>
    <w:pPr>
      <w:keepNext/>
      <w:pageBreakBefore/>
      <w:widowControl w:val="0"/>
      <w:overflowPunct w:val="0"/>
      <w:autoSpaceDE w:val="0"/>
      <w:autoSpaceDN w:val="0"/>
      <w:adjustRightInd w:val="0"/>
      <w:spacing w:before="5500" w:after="5500" w:line="240" w:lineRule="auto"/>
      <w:jc w:val="center"/>
      <w:textAlignment w:val="baseline"/>
    </w:pPr>
    <w:rPr>
      <w:rFonts w:ascii="Book Antiqua" w:eastAsia="바탕체" w:hAnsi="Book Antiqua"/>
      <w:szCs w:val="20"/>
      <w:lang w:val="en-US"/>
    </w:rPr>
  </w:style>
  <w:style w:type="table" w:customStyle="1" w:styleId="15">
    <w:name w:val="표 구분선1"/>
    <w:basedOn w:val="a3"/>
    <w:next w:val="ad"/>
    <w:uiPriority w:val="59"/>
    <w:rsid w:val="004215F4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2"/>
    <w:uiPriority w:val="22"/>
    <w:qFormat/>
    <w:rsid w:val="00BC6665"/>
    <w:rPr>
      <w:b/>
      <w:bCs/>
    </w:rPr>
  </w:style>
  <w:style w:type="character" w:styleId="afa">
    <w:name w:val="Emphasis"/>
    <w:basedOn w:val="a2"/>
    <w:uiPriority w:val="20"/>
    <w:qFormat/>
    <w:rsid w:val="00BC6665"/>
    <w:rPr>
      <w:i/>
      <w:iCs/>
    </w:rPr>
  </w:style>
  <w:style w:type="paragraph" w:styleId="HTML">
    <w:name w:val="HTML Preformatted"/>
    <w:basedOn w:val="a1"/>
    <w:link w:val="HTMLChar"/>
    <w:uiPriority w:val="99"/>
    <w:semiHidden/>
    <w:unhideWhenUsed/>
    <w:rsid w:val="003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F1A03"/>
    <w:rPr>
      <w:rFonts w:ascii="굴림체" w:eastAsia="굴림체" w:hAnsi="굴림체" w:cs="굴림체"/>
      <w:sz w:val="24"/>
      <w:szCs w:val="24"/>
      <w:lang w:val="en-US" w:eastAsia="ko-KR"/>
    </w:rPr>
  </w:style>
  <w:style w:type="table" w:styleId="16">
    <w:name w:val="Grid Table 1 Light"/>
    <w:basedOn w:val="a3"/>
    <w:uiPriority w:val="46"/>
    <w:rsid w:val="003F1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45204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0">
    <w:name w:val="HTML Code"/>
    <w:basedOn w:val="a2"/>
    <w:uiPriority w:val="99"/>
    <w:semiHidden/>
    <w:unhideWhenUsed/>
    <w:rsid w:val="00787623"/>
    <w:rPr>
      <w:rFonts w:ascii="굴림체" w:eastAsia="굴림체" w:hAnsi="굴림체" w:cs="굴림체"/>
      <w:sz w:val="24"/>
      <w:szCs w:val="24"/>
    </w:rPr>
  </w:style>
  <w:style w:type="character" w:customStyle="1" w:styleId="relative">
    <w:name w:val="relative"/>
    <w:basedOn w:val="a2"/>
    <w:rsid w:val="00DD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6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5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26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1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64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7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7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2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7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187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1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5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9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0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74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43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99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387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1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6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18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0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5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0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9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9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29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3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16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3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7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7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67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B48DE935D74C29AD9826AAD58739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23EC241-4709-4510-9F88-4E3CA3867ADA}"/>
      </w:docPartPr>
      <w:docPartBody>
        <w:p w:rsidR="00B84F65" w:rsidRDefault="009D4F7B" w:rsidP="009D4F7B">
          <w:pPr>
            <w:pStyle w:val="12B48DE935D74C29AD9826AAD587390B"/>
          </w:pPr>
          <w:r w:rsidRPr="00575875">
            <w:rPr>
              <w:rStyle w:val="a3"/>
              <w:rFonts w:hint="eastAsia"/>
            </w:rPr>
            <w:t>날짜를 입력하려면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altName w:val="맑은 고딕 Semilight"/>
    <w:charset w:val="81"/>
    <w:family w:val="modern"/>
    <w:pitch w:val="variable"/>
    <w:sig w:usb0="800002A7" w:usb1="29D7FCFB" w:usb2="00000010" w:usb3="00000000" w:csb0="0008000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64"/>
    <w:rsid w:val="00042CD2"/>
    <w:rsid w:val="00092C28"/>
    <w:rsid w:val="00165773"/>
    <w:rsid w:val="002D0749"/>
    <w:rsid w:val="002D1058"/>
    <w:rsid w:val="002D7729"/>
    <w:rsid w:val="00396351"/>
    <w:rsid w:val="003A108C"/>
    <w:rsid w:val="003E5CDD"/>
    <w:rsid w:val="003F2B53"/>
    <w:rsid w:val="004030C4"/>
    <w:rsid w:val="004766B3"/>
    <w:rsid w:val="004A299C"/>
    <w:rsid w:val="004F0BEF"/>
    <w:rsid w:val="00580AF2"/>
    <w:rsid w:val="005939C5"/>
    <w:rsid w:val="00595991"/>
    <w:rsid w:val="005B6AAD"/>
    <w:rsid w:val="005F246A"/>
    <w:rsid w:val="00720D6B"/>
    <w:rsid w:val="00734A9D"/>
    <w:rsid w:val="007B042C"/>
    <w:rsid w:val="008F25D8"/>
    <w:rsid w:val="009448C6"/>
    <w:rsid w:val="009D4F7B"/>
    <w:rsid w:val="00A04C72"/>
    <w:rsid w:val="00A370F1"/>
    <w:rsid w:val="00AD33DB"/>
    <w:rsid w:val="00AF4C64"/>
    <w:rsid w:val="00B57EC7"/>
    <w:rsid w:val="00B70503"/>
    <w:rsid w:val="00B765CB"/>
    <w:rsid w:val="00B84F65"/>
    <w:rsid w:val="00C92A85"/>
    <w:rsid w:val="00D007C0"/>
    <w:rsid w:val="00D50375"/>
    <w:rsid w:val="00D92E72"/>
    <w:rsid w:val="00E34ECE"/>
    <w:rsid w:val="00E93826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4F7B"/>
    <w:rPr>
      <w:color w:val="808080"/>
    </w:rPr>
  </w:style>
  <w:style w:type="paragraph" w:customStyle="1" w:styleId="12B48DE935D74C29AD9826AAD587390B">
    <w:name w:val="12B48DE935D74C29AD9826AAD587390B"/>
    <w:rsid w:val="009D4F7B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wrap="squar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854f-c4fe-4dc1-a960-28e74d58c885">
      <Terms xmlns="http://schemas.microsoft.com/office/infopath/2007/PartnerControls"/>
    </lcf76f155ced4ddcb4097134ff3c332f>
    <TaxCatchAll xmlns="0d282525-dc70-43b9-83e8-6d8b010189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154175074A003439A115790F80286A1" ma:contentTypeVersion="18" ma:contentTypeDescription="새 문서를 만듭니다." ma:contentTypeScope="" ma:versionID="f3139133f207ba2230b879b473c415b0">
  <xsd:schema xmlns:xsd="http://www.w3.org/2001/XMLSchema" xmlns:xs="http://www.w3.org/2001/XMLSchema" xmlns:p="http://schemas.microsoft.com/office/2006/metadata/properties" xmlns:ns2="d118854f-c4fe-4dc1-a960-28e74d58c885" xmlns:ns3="0d282525-dc70-43b9-83e8-6d8b01018903" targetNamespace="http://schemas.microsoft.com/office/2006/metadata/properties" ma:root="true" ma:fieldsID="c78f20d8d23bb45da3bc3fba469cc872" ns2:_="" ns3:_="">
    <xsd:import namespace="d118854f-c4fe-4dc1-a960-28e74d58c885"/>
    <xsd:import namespace="0d282525-dc70-43b9-83e8-6d8b0101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854f-c4fe-4dc1-a960-28e74d58c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75702a04-5a8d-4e22-8fc9-754da5c845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82525-dc70-43b9-83e8-6d8b01018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151e9b-53af-4cac-86ad-94ab7a449ca5}" ma:internalName="TaxCatchAll" ma:showField="CatchAllData" ma:web="0d282525-dc70-43b9-83e8-6d8b01018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012168-D8CD-4739-B49F-2135BE8CFF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0399E-3273-4652-9225-4C046EFA78CF}">
  <ds:schemaRefs>
    <ds:schemaRef ds:uri="http://schemas.microsoft.com/office/2006/metadata/properties"/>
    <ds:schemaRef ds:uri="http://schemas.microsoft.com/office/infopath/2007/PartnerControls"/>
    <ds:schemaRef ds:uri="d118854f-c4fe-4dc1-a960-28e74d58c885"/>
    <ds:schemaRef ds:uri="0d282525-dc70-43b9-83e8-6d8b01018903"/>
  </ds:schemaRefs>
</ds:datastoreItem>
</file>

<file path=customXml/itemProps3.xml><?xml version="1.0" encoding="utf-8"?>
<ds:datastoreItem xmlns:ds="http://schemas.openxmlformats.org/officeDocument/2006/customXml" ds:itemID="{71D07F8E-768B-4457-9C43-42215A0E2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854f-c4fe-4dc1-a960-28e74d58c885"/>
    <ds:schemaRef ds:uri="0d282525-dc70-43b9-83e8-6d8b0101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8B5989-E459-43BE-9554-30C7D5AE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40</Pages>
  <Words>7906</Words>
  <Characters>45067</Characters>
  <Application>Microsoft Office Word</Application>
  <DocSecurity>0</DocSecurity>
  <Lines>375</Lines>
  <Paragraphs>105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가나다</vt:lpstr>
      <vt:lpstr/>
    </vt:vector>
  </TitlesOfParts>
  <Manager>한정헌</Manager>
  <Company>SK(주)C&amp;C</Company>
  <LinksUpToDate>false</LinksUpToDate>
  <CharactersWithSpaces>52868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가나다</dc:title>
  <dc:subject>가나다</dc:subject>
  <dc:creator>한정헌</dc:creator>
  <cp:lastModifiedBy>Windows 사용자</cp:lastModifiedBy>
  <cp:revision>16</cp:revision>
  <cp:lastPrinted>2021-04-07T06:04:00Z</cp:lastPrinted>
  <dcterms:created xsi:type="dcterms:W3CDTF">2025-04-21T04:44:00Z</dcterms:created>
  <dcterms:modified xsi:type="dcterms:W3CDTF">2025-04-22T06:10:00Z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명">
    <vt:lpwstr>차세대 구축사업</vt:lpwstr>
  </property>
  <property fmtid="{D5CDD505-2E9C-101B-9397-08002B2CF9AE}" pid="3" name="업무명">
    <vt:lpwstr>업무명</vt:lpwstr>
  </property>
  <property fmtid="{D5CDD505-2E9C-101B-9397-08002B2CF9AE}" pid="4" name="산출물명">
    <vt:lpwstr>유스케이스 정의서</vt:lpwstr>
  </property>
  <property fmtid="{D5CDD505-2E9C-101B-9397-08002B2CF9AE}" pid="5" name="버전">
    <vt:lpwstr>0.1</vt:lpwstr>
  </property>
  <property fmtid="{D5CDD505-2E9C-101B-9397-08002B2CF9AE}" pid="6" name="기록 날짜">
    <vt:lpwstr>YYYY-MM-DD</vt:lpwstr>
  </property>
  <property fmtid="{D5CDD505-2E9C-101B-9397-08002B2CF9AE}" pid="7" name="수행사명">
    <vt:lpwstr>SK주식회사</vt:lpwstr>
  </property>
  <property fmtid="{D5CDD505-2E9C-101B-9397-08002B2CF9AE}" pid="8" name="고객사명">
    <vt:lpwstr>발주사명</vt:lpwstr>
  </property>
  <property fmtid="{D5CDD505-2E9C-101B-9397-08002B2CF9AE}" pid="9" name="ContentTypeId">
    <vt:lpwstr>0x0101002154175074A003439A115790F80286A1</vt:lpwstr>
  </property>
  <property fmtid="{D5CDD505-2E9C-101B-9397-08002B2CF9AE}" pid="10" name="MediaServiceImageTags">
    <vt:lpwstr/>
  </property>
</Properties>
</file>